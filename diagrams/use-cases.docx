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E3DF007" w14:textId="77777777" w:rsidTr="007D3D8E">
        <w:tc>
          <w:tcPr>
            <w:tcW w:w="9350" w:type="dxa"/>
            <w:gridSpan w:val="2"/>
          </w:tcPr>
          <w:p w14:paraId="5B9C177D" w14:textId="1022E82A" w:rsidR="00812340" w:rsidRPr="0064322E" w:rsidRDefault="00812340">
            <w:pPr>
              <w:rPr>
                <w:b/>
              </w:rPr>
            </w:pPr>
            <w:r w:rsidRPr="0064322E">
              <w:rPr>
                <w:b/>
              </w:rPr>
              <w:t>#1</w:t>
            </w:r>
            <w:r w:rsidR="007C7E40" w:rsidRPr="0064322E">
              <w:rPr>
                <w:b/>
              </w:rPr>
              <w:t xml:space="preserve"> – Exit the application</w:t>
            </w:r>
          </w:p>
        </w:tc>
      </w:tr>
      <w:tr w:rsidR="00812340" w14:paraId="39C5883B" w14:textId="77777777" w:rsidTr="00812340">
        <w:tc>
          <w:tcPr>
            <w:tcW w:w="4675" w:type="dxa"/>
          </w:tcPr>
          <w:p w14:paraId="5315C025" w14:textId="77777777" w:rsidR="00812340" w:rsidRDefault="00812340">
            <w:r>
              <w:t>Actor</w:t>
            </w:r>
          </w:p>
        </w:tc>
        <w:tc>
          <w:tcPr>
            <w:tcW w:w="4675" w:type="dxa"/>
          </w:tcPr>
          <w:p w14:paraId="04793A7D" w14:textId="56FF8686" w:rsidR="00812340" w:rsidRDefault="00812340">
            <w:r>
              <w:t>System</w:t>
            </w:r>
          </w:p>
        </w:tc>
      </w:tr>
      <w:tr w:rsidR="00812340" w14:paraId="6609CBE7" w14:textId="77777777" w:rsidTr="00812340">
        <w:tc>
          <w:tcPr>
            <w:tcW w:w="4675" w:type="dxa"/>
          </w:tcPr>
          <w:p w14:paraId="6A080976" w14:textId="38B2A88F" w:rsidR="00812340" w:rsidRDefault="00812340" w:rsidP="00311499">
            <w:pPr>
              <w:pStyle w:val="ListParagraph"/>
              <w:numPr>
                <w:ilvl w:val="0"/>
                <w:numId w:val="2"/>
              </w:numPr>
            </w:pPr>
            <w:r>
              <w:t>The clerk</w:t>
            </w:r>
            <w:r w:rsidR="001C6CEE">
              <w:t>/manager</w:t>
            </w:r>
            <w:r>
              <w:t xml:space="preserve"> closes the shop for the night and </w:t>
            </w:r>
            <w:r w:rsidR="009F5213">
              <w:t xml:space="preserve">requests to </w:t>
            </w:r>
            <w:r>
              <w:t>shut down the system.</w:t>
            </w:r>
          </w:p>
        </w:tc>
        <w:tc>
          <w:tcPr>
            <w:tcW w:w="4675" w:type="dxa"/>
          </w:tcPr>
          <w:p w14:paraId="515FDF63" w14:textId="651E0028" w:rsidR="00812340" w:rsidRDefault="00812340"/>
        </w:tc>
      </w:tr>
      <w:tr w:rsidR="00812340" w14:paraId="75217F0A" w14:textId="77777777" w:rsidTr="00812340">
        <w:tc>
          <w:tcPr>
            <w:tcW w:w="4675" w:type="dxa"/>
          </w:tcPr>
          <w:p w14:paraId="7B524372" w14:textId="77777777" w:rsidR="00812340" w:rsidRDefault="00812340"/>
        </w:tc>
        <w:tc>
          <w:tcPr>
            <w:tcW w:w="4675" w:type="dxa"/>
          </w:tcPr>
          <w:p w14:paraId="1DF257DD" w14:textId="7F644867" w:rsidR="00812340" w:rsidRDefault="00812340" w:rsidP="0031149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9F5213">
              <w:t>pr</w:t>
            </w:r>
            <w:r w:rsidR="001C6CEE">
              <w:t>ompts for confirmation</w:t>
            </w:r>
          </w:p>
        </w:tc>
      </w:tr>
      <w:tr w:rsidR="001C6CEE" w14:paraId="624C4D12" w14:textId="77777777" w:rsidTr="00812340">
        <w:tc>
          <w:tcPr>
            <w:tcW w:w="4675" w:type="dxa"/>
          </w:tcPr>
          <w:p w14:paraId="0FE995C6" w14:textId="03C5590F" w:rsidR="001C6CEE" w:rsidRDefault="001C6CEE" w:rsidP="001C6CEE">
            <w:pPr>
              <w:pStyle w:val="ListParagraph"/>
              <w:numPr>
                <w:ilvl w:val="0"/>
                <w:numId w:val="2"/>
              </w:numPr>
            </w:pPr>
            <w:r>
              <w:t>The clerk/manager confirms/denies.</w:t>
            </w:r>
          </w:p>
        </w:tc>
        <w:tc>
          <w:tcPr>
            <w:tcW w:w="4675" w:type="dxa"/>
          </w:tcPr>
          <w:p w14:paraId="0F238FB2" w14:textId="77777777" w:rsidR="001C6CEE" w:rsidRDefault="001C6CEE" w:rsidP="001C6CEE">
            <w:pPr>
              <w:ind w:left="360"/>
            </w:pPr>
          </w:p>
        </w:tc>
      </w:tr>
      <w:tr w:rsidR="001C6CEE" w14:paraId="3C05D5CB" w14:textId="77777777" w:rsidTr="00812340">
        <w:tc>
          <w:tcPr>
            <w:tcW w:w="4675" w:type="dxa"/>
          </w:tcPr>
          <w:p w14:paraId="0253D0B3" w14:textId="77777777" w:rsidR="001C6CEE" w:rsidRDefault="001C6CEE" w:rsidP="001C6CEE">
            <w:pPr>
              <w:pStyle w:val="ListParagraph"/>
            </w:pPr>
          </w:p>
        </w:tc>
        <w:tc>
          <w:tcPr>
            <w:tcW w:w="4675" w:type="dxa"/>
          </w:tcPr>
          <w:p w14:paraId="647A1F0B" w14:textId="12175A85" w:rsidR="001C6CEE" w:rsidRDefault="00B269F1" w:rsidP="00EE19A1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saves the data </w:t>
            </w:r>
            <w:ins w:id="0" w:author="Richard Lilli" w:date="2018-06-24T16:15:00Z">
              <w:r w:rsidR="00EE19A1">
                <w:t>to disk</w:t>
              </w:r>
            </w:ins>
            <w:del w:id="1" w:author="Richard Lilli" w:date="2018-06-24T16:15:00Z">
              <w:r w:rsidDel="00EE19A1">
                <w:delText xml:space="preserve">and </w:delText>
              </w:r>
              <w:r w:rsidR="00C12F23" w:rsidDel="00EE19A1">
                <w:delText>exits the system</w:delText>
              </w:r>
            </w:del>
            <w:ins w:id="2" w:author="David Tran" w:date="2018-06-21T19:23:00Z">
              <w:del w:id="3" w:author="Richard Lilli" w:date="2018-06-24T16:15:00Z">
                <w:r w:rsidR="00B93A81" w:rsidDel="00EE19A1">
                  <w:delText xml:space="preserve"> on confirmation</w:delText>
                </w:r>
              </w:del>
            </w:ins>
            <w:del w:id="4" w:author="Richard Lilli" w:date="2018-06-24T16:15:00Z">
              <w:r w:rsidR="00C12F23" w:rsidDel="00EE19A1">
                <w:delText>.</w:delText>
              </w:r>
            </w:del>
            <w:ins w:id="5" w:author="David Tran" w:date="2018-06-21T19:23:00Z">
              <w:r w:rsidR="00B93A81">
                <w:t xml:space="preserve"> </w:t>
              </w:r>
            </w:ins>
          </w:p>
        </w:tc>
      </w:tr>
      <w:tr w:rsidR="00EE19A1" w14:paraId="73346BC5" w14:textId="77777777" w:rsidTr="00812340">
        <w:trPr>
          <w:ins w:id="6" w:author="Richard Lilli" w:date="2018-06-24T16:15:00Z"/>
        </w:trPr>
        <w:tc>
          <w:tcPr>
            <w:tcW w:w="4675" w:type="dxa"/>
          </w:tcPr>
          <w:p w14:paraId="7CFDF698" w14:textId="77777777" w:rsidR="00EE19A1" w:rsidRDefault="00EE19A1" w:rsidP="001C6CEE">
            <w:pPr>
              <w:pStyle w:val="ListParagraph"/>
              <w:rPr>
                <w:ins w:id="7" w:author="Richard Lilli" w:date="2018-06-24T16:15:00Z"/>
              </w:rPr>
            </w:pPr>
          </w:p>
        </w:tc>
        <w:tc>
          <w:tcPr>
            <w:tcW w:w="4675" w:type="dxa"/>
          </w:tcPr>
          <w:p w14:paraId="35EA2905" w14:textId="080B7757" w:rsidR="00EE19A1" w:rsidRDefault="00EE19A1" w:rsidP="00EE19A1">
            <w:pPr>
              <w:pStyle w:val="ListParagraph"/>
              <w:numPr>
                <w:ilvl w:val="0"/>
                <w:numId w:val="2"/>
              </w:numPr>
              <w:rPr>
                <w:ins w:id="8" w:author="Richard Lilli" w:date="2018-06-24T16:15:00Z"/>
              </w:rPr>
              <w:pPrChange w:id="9" w:author="Richard Lilli" w:date="2018-06-24T16:16:00Z">
                <w:pPr>
                  <w:pStyle w:val="ListParagraph"/>
                  <w:numPr>
                    <w:numId w:val="2"/>
                  </w:numPr>
                  <w:ind w:hanging="360"/>
                </w:pPr>
              </w:pPrChange>
            </w:pPr>
            <w:ins w:id="10" w:author="Richard Lilli" w:date="2018-06-24T16:15:00Z">
              <w:r>
                <w:t>The system informs user</w:t>
              </w:r>
            </w:ins>
            <w:ins w:id="11" w:author="Richard Lilli" w:date="2018-06-24T16:16:00Z">
              <w:r>
                <w:t xml:space="preserve"> of success saving data</w:t>
              </w:r>
            </w:ins>
          </w:p>
        </w:tc>
      </w:tr>
      <w:tr w:rsidR="00EE19A1" w14:paraId="4E772AAF" w14:textId="77777777" w:rsidTr="00812340">
        <w:trPr>
          <w:ins w:id="12" w:author="Richard Lilli" w:date="2018-06-24T16:17:00Z"/>
        </w:trPr>
        <w:tc>
          <w:tcPr>
            <w:tcW w:w="4675" w:type="dxa"/>
          </w:tcPr>
          <w:p w14:paraId="21F9A6A2" w14:textId="77777777" w:rsidR="00EE19A1" w:rsidRDefault="00EE19A1" w:rsidP="001C6CEE">
            <w:pPr>
              <w:pStyle w:val="ListParagraph"/>
              <w:rPr>
                <w:ins w:id="13" w:author="Richard Lilli" w:date="2018-06-24T16:17:00Z"/>
              </w:rPr>
            </w:pPr>
          </w:p>
        </w:tc>
        <w:tc>
          <w:tcPr>
            <w:tcW w:w="4675" w:type="dxa"/>
          </w:tcPr>
          <w:p w14:paraId="017A5E10" w14:textId="4CAD4F1F" w:rsidR="00EE19A1" w:rsidRDefault="00EE19A1" w:rsidP="00EE19A1">
            <w:pPr>
              <w:pStyle w:val="ListParagraph"/>
              <w:numPr>
                <w:ilvl w:val="0"/>
                <w:numId w:val="2"/>
              </w:numPr>
              <w:rPr>
                <w:ins w:id="14" w:author="Richard Lilli" w:date="2018-06-24T16:17:00Z"/>
              </w:rPr>
            </w:pPr>
            <w:ins w:id="15" w:author="Richard Lilli" w:date="2018-06-24T16:17:00Z">
              <w:r>
                <w:t>Close program</w:t>
              </w:r>
            </w:ins>
          </w:p>
        </w:tc>
      </w:tr>
    </w:tbl>
    <w:p w14:paraId="20E04F30" w14:textId="68D50452" w:rsidR="00844E35" w:rsidRDefault="00844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5199C6E" w14:textId="77777777" w:rsidTr="007D3D8E">
        <w:tc>
          <w:tcPr>
            <w:tcW w:w="9350" w:type="dxa"/>
            <w:gridSpan w:val="2"/>
          </w:tcPr>
          <w:p w14:paraId="42139A77" w14:textId="7C0DFCBF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#2</w:t>
            </w:r>
            <w:r w:rsidR="007C7E40" w:rsidRPr="0064322E">
              <w:rPr>
                <w:b/>
              </w:rPr>
              <w:t xml:space="preserve"> – Add a client</w:t>
            </w:r>
          </w:p>
        </w:tc>
      </w:tr>
      <w:tr w:rsidR="00812340" w14:paraId="42DE0461" w14:textId="77777777" w:rsidTr="007D3D8E">
        <w:tc>
          <w:tcPr>
            <w:tcW w:w="4675" w:type="dxa"/>
          </w:tcPr>
          <w:p w14:paraId="4292C93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43EA8CA" w14:textId="77777777" w:rsidR="00812340" w:rsidRDefault="00812340" w:rsidP="007D3D8E">
            <w:r>
              <w:t>System</w:t>
            </w:r>
          </w:p>
        </w:tc>
      </w:tr>
      <w:tr w:rsidR="00812340" w14:paraId="3585D96E" w14:textId="77777777" w:rsidTr="007D3D8E">
        <w:tc>
          <w:tcPr>
            <w:tcW w:w="4675" w:type="dxa"/>
          </w:tcPr>
          <w:p w14:paraId="5A5AE384" w14:textId="5554B7DC" w:rsidR="00812340" w:rsidRDefault="00812340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7C7E40">
              <w:t>client</w:t>
            </w:r>
            <w:r w:rsidR="00DE08E5">
              <w:t xml:space="preserve"> speaks </w:t>
            </w:r>
            <w:r w:rsidR="000E302F">
              <w:t xml:space="preserve">with a manager to be included in a future lineup to </w:t>
            </w:r>
            <w:r w:rsidR="00BB5E99">
              <w:t>perform at the theatre</w:t>
            </w:r>
            <w:r w:rsidR="00E84575">
              <w:t>.</w:t>
            </w:r>
          </w:p>
        </w:tc>
        <w:tc>
          <w:tcPr>
            <w:tcW w:w="4675" w:type="dxa"/>
          </w:tcPr>
          <w:p w14:paraId="6BD71678" w14:textId="77777777" w:rsidR="00812340" w:rsidRDefault="00812340" w:rsidP="007D3D8E"/>
        </w:tc>
      </w:tr>
      <w:tr w:rsidR="00812340" w14:paraId="5D958F07" w14:textId="77777777" w:rsidTr="007D3D8E">
        <w:tc>
          <w:tcPr>
            <w:tcW w:w="4675" w:type="dxa"/>
          </w:tcPr>
          <w:p w14:paraId="6AF310B9" w14:textId="21766D4C" w:rsidR="00812340" w:rsidRDefault="00812340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BB5E99">
              <w:t xml:space="preserve">manager </w:t>
            </w:r>
            <w:r w:rsidR="00B918CF">
              <w:t>requests to add a new client into the system</w:t>
            </w:r>
          </w:p>
        </w:tc>
        <w:tc>
          <w:tcPr>
            <w:tcW w:w="4675" w:type="dxa"/>
          </w:tcPr>
          <w:p w14:paraId="09D57927" w14:textId="6BA10ACB" w:rsidR="00812340" w:rsidRDefault="00812340" w:rsidP="007D3D8E"/>
        </w:tc>
      </w:tr>
      <w:tr w:rsidR="00B918CF" w14:paraId="6F512706" w14:textId="77777777" w:rsidTr="007D3D8E">
        <w:tc>
          <w:tcPr>
            <w:tcW w:w="4675" w:type="dxa"/>
          </w:tcPr>
          <w:p w14:paraId="3D772965" w14:textId="77777777" w:rsidR="00B918CF" w:rsidRDefault="00B918CF" w:rsidP="007D3D8E"/>
        </w:tc>
        <w:tc>
          <w:tcPr>
            <w:tcW w:w="4675" w:type="dxa"/>
          </w:tcPr>
          <w:p w14:paraId="1F7BE6C7" w14:textId="6F2F89F0" w:rsidR="00320958" w:rsidRDefault="00320958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asks for </w:t>
            </w:r>
            <w:r w:rsidR="0051679E">
              <w:t>name, address, and phone number of the client.</w:t>
            </w:r>
          </w:p>
        </w:tc>
      </w:tr>
      <w:tr w:rsidR="00320958" w14:paraId="2D717471" w14:textId="77777777" w:rsidTr="007D3D8E">
        <w:tc>
          <w:tcPr>
            <w:tcW w:w="4675" w:type="dxa"/>
          </w:tcPr>
          <w:p w14:paraId="55F9C8D1" w14:textId="45B090FA" w:rsidR="00320958" w:rsidRDefault="00320958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manager </w:t>
            </w:r>
            <w:r w:rsidR="00BA081D">
              <w:t xml:space="preserve">adds </w:t>
            </w:r>
            <w:r w:rsidR="0051679E">
              <w:t>the information for the client into the system</w:t>
            </w:r>
            <w:r w:rsidR="005C4A7C">
              <w:t>.</w:t>
            </w:r>
          </w:p>
        </w:tc>
        <w:tc>
          <w:tcPr>
            <w:tcW w:w="4675" w:type="dxa"/>
          </w:tcPr>
          <w:p w14:paraId="6A99E84B" w14:textId="77777777" w:rsidR="00320958" w:rsidRDefault="00320958" w:rsidP="007D3D8E"/>
        </w:tc>
      </w:tr>
      <w:tr w:rsidR="00BA081D" w14:paraId="2460B8E4" w14:textId="77777777" w:rsidTr="007D3D8E">
        <w:tc>
          <w:tcPr>
            <w:tcW w:w="4675" w:type="dxa"/>
          </w:tcPr>
          <w:p w14:paraId="6F1263E5" w14:textId="77777777" w:rsidR="00BA081D" w:rsidRDefault="00BA081D" w:rsidP="007D3D8E"/>
        </w:tc>
        <w:tc>
          <w:tcPr>
            <w:tcW w:w="4675" w:type="dxa"/>
          </w:tcPr>
          <w:p w14:paraId="2F8F37E9" w14:textId="5A68528A" w:rsidR="000B23D3" w:rsidRDefault="00BA081D" w:rsidP="00311499">
            <w:pPr>
              <w:pStyle w:val="ListParagraph"/>
              <w:numPr>
                <w:ilvl w:val="0"/>
                <w:numId w:val="3"/>
              </w:numPr>
            </w:pPr>
            <w:r>
              <w:t>The system processes the data</w:t>
            </w:r>
            <w:r w:rsidR="00C35E32">
              <w:t>.</w:t>
            </w:r>
            <w:r w:rsidR="00C35E32">
              <w:br/>
              <w:t xml:space="preserve">- </w:t>
            </w:r>
            <w:r w:rsidR="00E84575">
              <w:t>I</w:t>
            </w:r>
            <w:r w:rsidR="00C35E32">
              <w:t xml:space="preserve">f the </w:t>
            </w:r>
            <w:r w:rsidR="00B8427E">
              <w:t xml:space="preserve">client can be added, then </w:t>
            </w:r>
            <w:r w:rsidR="00B2199E">
              <w:t>a unique id is created</w:t>
            </w:r>
            <w:r w:rsidR="0059470B">
              <w:t xml:space="preserve"> with a balanc</w:t>
            </w:r>
            <w:bookmarkStart w:id="16" w:name="_GoBack"/>
            <w:bookmarkEnd w:id="16"/>
            <w:r w:rsidR="0059470B">
              <w:t xml:space="preserve">e of 0; information is </w:t>
            </w:r>
            <w:r w:rsidR="00B2199E">
              <w:t>stored</w:t>
            </w:r>
            <w:r w:rsidR="000B23D3">
              <w:t>.</w:t>
            </w:r>
            <w:r w:rsidR="005750D3">
              <w:t xml:space="preserve"> </w:t>
            </w:r>
            <w:r w:rsidR="009D50B1">
              <w:t>If the client cannot be added</w:t>
            </w:r>
            <w:r w:rsidR="005750D3">
              <w:t>,</w:t>
            </w:r>
            <w:r w:rsidR="009D50B1">
              <w:t xml:space="preserve"> go to step 3 and show reason</w:t>
            </w:r>
            <w:r w:rsidR="0059470B">
              <w:t>.</w:t>
            </w:r>
          </w:p>
        </w:tc>
      </w:tr>
    </w:tbl>
    <w:p w14:paraId="4F13B500" w14:textId="4D9CF2C8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5E63F42" w14:textId="77777777" w:rsidTr="007D3D8E">
        <w:tc>
          <w:tcPr>
            <w:tcW w:w="9350" w:type="dxa"/>
            <w:gridSpan w:val="2"/>
          </w:tcPr>
          <w:p w14:paraId="33D4CDC1" w14:textId="648FEDD8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#3</w:t>
            </w:r>
            <w:r w:rsidR="008713E8" w:rsidRPr="0064322E">
              <w:rPr>
                <w:b/>
              </w:rPr>
              <w:t xml:space="preserve"> – Remove client</w:t>
            </w:r>
          </w:p>
        </w:tc>
      </w:tr>
      <w:tr w:rsidR="00812340" w14:paraId="35285741" w14:textId="77777777" w:rsidTr="007D3D8E">
        <w:tc>
          <w:tcPr>
            <w:tcW w:w="4675" w:type="dxa"/>
          </w:tcPr>
          <w:p w14:paraId="6D1567C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93BC603" w14:textId="77777777" w:rsidR="00812340" w:rsidRDefault="00812340" w:rsidP="007D3D8E">
            <w:r>
              <w:t>System</w:t>
            </w:r>
          </w:p>
        </w:tc>
      </w:tr>
      <w:tr w:rsidR="00812340" w14:paraId="66D8BEE4" w14:textId="77777777" w:rsidTr="007D3D8E">
        <w:tc>
          <w:tcPr>
            <w:tcW w:w="4675" w:type="dxa"/>
          </w:tcPr>
          <w:p w14:paraId="67A81D3F" w14:textId="441C2620" w:rsidR="00812340" w:rsidRDefault="00812340" w:rsidP="00311499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8713E8">
              <w:t xml:space="preserve">client </w:t>
            </w:r>
            <w:r w:rsidR="00760B5B">
              <w:t xml:space="preserve">is </w:t>
            </w:r>
            <w:r w:rsidR="00933AD2">
              <w:t xml:space="preserve">disbanding their group and will no longer be performing for the foreseeable future and </w:t>
            </w:r>
            <w:r w:rsidR="003D4AA6">
              <w:t>thanks the manager</w:t>
            </w:r>
            <w:r w:rsidR="009411A4">
              <w:t>.</w:t>
            </w:r>
          </w:p>
        </w:tc>
        <w:tc>
          <w:tcPr>
            <w:tcW w:w="4675" w:type="dxa"/>
          </w:tcPr>
          <w:p w14:paraId="3776E26A" w14:textId="77777777" w:rsidR="00812340" w:rsidRDefault="00812340" w:rsidP="007D3D8E"/>
        </w:tc>
      </w:tr>
      <w:tr w:rsidR="00812340" w14:paraId="0EEBE3E0" w14:textId="77777777" w:rsidTr="007D3D8E">
        <w:tc>
          <w:tcPr>
            <w:tcW w:w="4675" w:type="dxa"/>
          </w:tcPr>
          <w:p w14:paraId="24202E7C" w14:textId="66E3CEC4" w:rsidR="00812340" w:rsidRDefault="009411A4" w:rsidP="00311499">
            <w:pPr>
              <w:pStyle w:val="ListParagraph"/>
              <w:numPr>
                <w:ilvl w:val="0"/>
                <w:numId w:val="4"/>
              </w:numPr>
            </w:pPr>
            <w:r>
              <w:t>The manager requests to remove a</w:t>
            </w:r>
            <w:r w:rsidR="00305143">
              <w:t xml:space="preserve"> client from the system</w:t>
            </w:r>
          </w:p>
        </w:tc>
        <w:tc>
          <w:tcPr>
            <w:tcW w:w="4675" w:type="dxa"/>
          </w:tcPr>
          <w:p w14:paraId="01A415FB" w14:textId="078153E0" w:rsidR="00812340" w:rsidRDefault="00812340" w:rsidP="007D3D8E"/>
        </w:tc>
      </w:tr>
      <w:tr w:rsidR="00305143" w14:paraId="27165DF6" w14:textId="77777777" w:rsidTr="007D3D8E">
        <w:tc>
          <w:tcPr>
            <w:tcW w:w="4675" w:type="dxa"/>
          </w:tcPr>
          <w:p w14:paraId="535EF8BB" w14:textId="77777777" w:rsidR="00305143" w:rsidRDefault="00305143" w:rsidP="007D3D8E"/>
        </w:tc>
        <w:tc>
          <w:tcPr>
            <w:tcW w:w="4675" w:type="dxa"/>
          </w:tcPr>
          <w:p w14:paraId="7D790734" w14:textId="75FAE04B" w:rsidR="00305143" w:rsidRDefault="00305143" w:rsidP="00311499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asks which client </w:t>
            </w:r>
            <w:r w:rsidR="004E1E64">
              <w:t xml:space="preserve">ID </w:t>
            </w:r>
            <w:r>
              <w:t>to remove.</w:t>
            </w:r>
          </w:p>
        </w:tc>
      </w:tr>
      <w:tr w:rsidR="00305143" w14:paraId="53B97CF3" w14:textId="77777777" w:rsidTr="007D3D8E">
        <w:tc>
          <w:tcPr>
            <w:tcW w:w="4675" w:type="dxa"/>
          </w:tcPr>
          <w:p w14:paraId="30E63095" w14:textId="219C2B3F" w:rsidR="00FF3A78" w:rsidRDefault="00305143" w:rsidP="00311499">
            <w:pPr>
              <w:pStyle w:val="ListParagraph"/>
              <w:numPr>
                <w:ilvl w:val="0"/>
                <w:numId w:val="4"/>
              </w:numPr>
            </w:pPr>
            <w:r>
              <w:t>The manager add</w:t>
            </w:r>
            <w:r w:rsidR="00FF3A78">
              <w:t>s required information.</w:t>
            </w:r>
          </w:p>
        </w:tc>
        <w:tc>
          <w:tcPr>
            <w:tcW w:w="4675" w:type="dxa"/>
          </w:tcPr>
          <w:p w14:paraId="09E28FF6" w14:textId="77777777" w:rsidR="00305143" w:rsidRDefault="00305143" w:rsidP="007D3D8E"/>
        </w:tc>
      </w:tr>
      <w:tr w:rsidR="00534479" w14:paraId="721061CA" w14:textId="77777777" w:rsidTr="007D3D8E">
        <w:trPr>
          <w:ins w:id="17" w:author="David Tran" w:date="2018-06-21T19:25:00Z"/>
        </w:trPr>
        <w:tc>
          <w:tcPr>
            <w:tcW w:w="4675" w:type="dxa"/>
          </w:tcPr>
          <w:p w14:paraId="4F185210" w14:textId="77777777" w:rsidR="00534479" w:rsidRDefault="00534479">
            <w:pPr>
              <w:pStyle w:val="ListParagraph"/>
              <w:rPr>
                <w:ins w:id="18" w:author="David Tran" w:date="2018-06-21T19:25:00Z"/>
              </w:rPr>
              <w:pPrChange w:id="19" w:author="David Tran" w:date="2018-06-21T19:25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7311199C" w14:textId="7F074CFF" w:rsidR="00534479" w:rsidRDefault="00142487">
            <w:pPr>
              <w:pStyle w:val="ListParagraph"/>
              <w:numPr>
                <w:ilvl w:val="0"/>
                <w:numId w:val="4"/>
              </w:numPr>
              <w:rPr>
                <w:ins w:id="20" w:author="David Tran" w:date="2018-06-21T19:25:00Z"/>
              </w:rPr>
              <w:pPrChange w:id="21" w:author="David Tran" w:date="2018-06-21T19:27:00Z">
                <w:pPr/>
              </w:pPrChange>
            </w:pPr>
            <w:ins w:id="22" w:author="David Tran" w:date="2018-06-21T19:26:00Z">
              <w:r>
                <w:t xml:space="preserve">The system verifies that id exists, checks if the client is scheduled for a show for the current of future date. If yes, system display error message stating that client cannot be removed and goes to Step </w:t>
              </w:r>
            </w:ins>
            <w:ins w:id="23" w:author="David Tran" w:date="2018-06-21T19:27:00Z">
              <w:r w:rsidR="00010A19">
                <w:t xml:space="preserve">3. </w:t>
              </w:r>
            </w:ins>
            <w:ins w:id="24" w:author="David Tran" w:date="2018-06-21T19:26:00Z">
              <w:r>
                <w:lastRenderedPageBreak/>
                <w:t>Otherwise, system prompts administrator to confirm intended action</w:t>
              </w:r>
            </w:ins>
          </w:p>
        </w:tc>
      </w:tr>
      <w:tr w:rsidR="00FF3A78" w:rsidDel="00010A19" w14:paraId="24FEE4D8" w14:textId="006775B0" w:rsidTr="007D3D8E">
        <w:trPr>
          <w:del w:id="25" w:author="David Tran" w:date="2018-06-21T19:27:00Z"/>
        </w:trPr>
        <w:tc>
          <w:tcPr>
            <w:tcW w:w="4675" w:type="dxa"/>
          </w:tcPr>
          <w:p w14:paraId="752287B7" w14:textId="49682933" w:rsidR="00FF3A78" w:rsidDel="00010A19" w:rsidRDefault="00FF3A78" w:rsidP="007D3D8E">
            <w:pPr>
              <w:rPr>
                <w:del w:id="26" w:author="David Tran" w:date="2018-06-21T19:27:00Z"/>
              </w:rPr>
            </w:pPr>
          </w:p>
        </w:tc>
        <w:tc>
          <w:tcPr>
            <w:tcW w:w="4675" w:type="dxa"/>
          </w:tcPr>
          <w:p w14:paraId="48BD6600" w14:textId="7B5B80C1" w:rsidR="00FF3A78" w:rsidDel="00010A19" w:rsidRDefault="00FF3A78">
            <w:pPr>
              <w:pStyle w:val="ListParagraph"/>
              <w:numPr>
                <w:ilvl w:val="0"/>
                <w:numId w:val="4"/>
              </w:numPr>
              <w:rPr>
                <w:del w:id="27" w:author="David Tran" w:date="2018-06-21T19:27:00Z"/>
              </w:rPr>
              <w:pPrChange w:id="28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del w:id="29" w:author="David Tran" w:date="2018-06-21T19:27:00Z">
              <w:r w:rsidDel="00010A19">
                <w:delText>The system asks for confirmation about the removal of the client and shows the client information.</w:delText>
              </w:r>
            </w:del>
          </w:p>
        </w:tc>
      </w:tr>
      <w:tr w:rsidR="00FF3A78" w14:paraId="68E2ED59" w14:textId="77777777" w:rsidTr="007D3D8E">
        <w:tc>
          <w:tcPr>
            <w:tcW w:w="4675" w:type="dxa"/>
          </w:tcPr>
          <w:p w14:paraId="47834D02" w14:textId="7C7CD91C" w:rsidR="00FF3A78" w:rsidRDefault="00FF3A78">
            <w:pPr>
              <w:pStyle w:val="ListParagraph"/>
              <w:numPr>
                <w:ilvl w:val="0"/>
                <w:numId w:val="4"/>
              </w:numPr>
              <w:pPrChange w:id="30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r>
              <w:t>The manager confirms/denies</w:t>
            </w:r>
          </w:p>
        </w:tc>
        <w:tc>
          <w:tcPr>
            <w:tcW w:w="4675" w:type="dxa"/>
          </w:tcPr>
          <w:p w14:paraId="132E0E2F" w14:textId="77777777" w:rsidR="00FF3A78" w:rsidRDefault="00FF3A78" w:rsidP="007D3D8E"/>
        </w:tc>
      </w:tr>
      <w:tr w:rsidR="00FF3A78" w14:paraId="50302C29" w14:textId="77777777" w:rsidTr="007D3D8E">
        <w:tc>
          <w:tcPr>
            <w:tcW w:w="4675" w:type="dxa"/>
          </w:tcPr>
          <w:p w14:paraId="53F2038C" w14:textId="77777777" w:rsidR="00FF3A78" w:rsidRDefault="00FF3A78" w:rsidP="007D3D8E"/>
        </w:tc>
        <w:tc>
          <w:tcPr>
            <w:tcW w:w="4675" w:type="dxa"/>
          </w:tcPr>
          <w:p w14:paraId="067EF957" w14:textId="2DA827DE" w:rsidR="00311499" w:rsidRDefault="00FF3A78">
            <w:pPr>
              <w:pStyle w:val="ListParagraph"/>
              <w:numPr>
                <w:ilvl w:val="0"/>
                <w:numId w:val="4"/>
              </w:numPr>
              <w:pPrChange w:id="31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r>
              <w:t>If confirmed, client is removed</w:t>
            </w:r>
            <w:r w:rsidR="00A86EF5">
              <w:t xml:space="preserve"> and shows success of removal</w:t>
            </w:r>
            <w:del w:id="32" w:author="David Tran" w:date="2018-06-21T19:28:00Z">
              <w:r w:rsidR="00A86EF5" w:rsidDel="0010622C">
                <w:br/>
                <w:delText>If denied, goes to step 3.</w:delText>
              </w:r>
            </w:del>
            <w:ins w:id="33" w:author="David Tran" w:date="2018-06-21T19:28:00Z">
              <w:r w:rsidR="0010622C">
                <w:t>.</w:t>
              </w:r>
            </w:ins>
          </w:p>
        </w:tc>
      </w:tr>
    </w:tbl>
    <w:p w14:paraId="191ACA6F" w14:textId="0A91C9D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7A6D4AFD" w14:textId="77777777" w:rsidTr="007D3D8E">
        <w:tc>
          <w:tcPr>
            <w:tcW w:w="9350" w:type="dxa"/>
            <w:gridSpan w:val="2"/>
          </w:tcPr>
          <w:p w14:paraId="32BF92BE" w14:textId="38647BFC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#4</w:t>
            </w:r>
            <w:r w:rsidR="00A86EF5" w:rsidRPr="0064322E">
              <w:rPr>
                <w:b/>
              </w:rPr>
              <w:t xml:space="preserve"> – List all clients.</w:t>
            </w:r>
          </w:p>
        </w:tc>
      </w:tr>
      <w:tr w:rsidR="00812340" w14:paraId="3E6C6B7E" w14:textId="77777777" w:rsidTr="007D3D8E">
        <w:tc>
          <w:tcPr>
            <w:tcW w:w="4675" w:type="dxa"/>
          </w:tcPr>
          <w:p w14:paraId="4DE2CACD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08AF883" w14:textId="77777777" w:rsidR="00812340" w:rsidRDefault="00812340" w:rsidP="007D3D8E">
            <w:r>
              <w:t>System</w:t>
            </w:r>
          </w:p>
        </w:tc>
      </w:tr>
      <w:tr w:rsidR="00812340" w14:paraId="2F4110AD" w14:textId="77777777" w:rsidTr="007D3D8E">
        <w:tc>
          <w:tcPr>
            <w:tcW w:w="4675" w:type="dxa"/>
          </w:tcPr>
          <w:p w14:paraId="60649990" w14:textId="442CA635" w:rsidR="00812340" w:rsidRDefault="00812340" w:rsidP="00922F3B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724AF4">
              <w:t>manager is looking to see how many clients they currently have performing at their theatre</w:t>
            </w:r>
            <w:r w:rsidR="001C2E85">
              <w:t xml:space="preserve"> and requests the information from the system</w:t>
            </w:r>
            <w:r w:rsidR="00724AF4">
              <w:t>.</w:t>
            </w:r>
          </w:p>
        </w:tc>
        <w:tc>
          <w:tcPr>
            <w:tcW w:w="4675" w:type="dxa"/>
          </w:tcPr>
          <w:p w14:paraId="0E640C85" w14:textId="77777777" w:rsidR="00812340" w:rsidRDefault="00812340" w:rsidP="007D3D8E"/>
        </w:tc>
      </w:tr>
      <w:tr w:rsidR="00812340" w14:paraId="7A28BBBC" w14:textId="77777777" w:rsidTr="007D3D8E">
        <w:tc>
          <w:tcPr>
            <w:tcW w:w="4675" w:type="dxa"/>
          </w:tcPr>
          <w:p w14:paraId="6E2985D3" w14:textId="77777777" w:rsidR="00812340" w:rsidRDefault="00812340" w:rsidP="007D3D8E"/>
        </w:tc>
        <w:tc>
          <w:tcPr>
            <w:tcW w:w="4675" w:type="dxa"/>
          </w:tcPr>
          <w:p w14:paraId="49FFECB5" w14:textId="1689411F" w:rsidR="00812340" w:rsidRDefault="00812340" w:rsidP="00922F3B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</w:t>
            </w:r>
            <w:r w:rsidR="001C2E85">
              <w:t>shows all the clients stored.</w:t>
            </w:r>
          </w:p>
        </w:tc>
      </w:tr>
    </w:tbl>
    <w:p w14:paraId="15F9FF30" w14:textId="07B70F4A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1B25B40D" w14:textId="77777777" w:rsidTr="007D3D8E">
        <w:tc>
          <w:tcPr>
            <w:tcW w:w="9350" w:type="dxa"/>
            <w:gridSpan w:val="2"/>
          </w:tcPr>
          <w:p w14:paraId="61913832" w14:textId="21DDD32B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#5</w:t>
            </w:r>
            <w:r w:rsidR="00922F3B" w:rsidRPr="0064322E">
              <w:rPr>
                <w:b/>
              </w:rPr>
              <w:t xml:space="preserve"> – Add customer</w:t>
            </w:r>
          </w:p>
        </w:tc>
      </w:tr>
      <w:tr w:rsidR="00812340" w14:paraId="1E565E92" w14:textId="77777777" w:rsidTr="007D3D8E">
        <w:tc>
          <w:tcPr>
            <w:tcW w:w="4675" w:type="dxa"/>
          </w:tcPr>
          <w:p w14:paraId="1079210E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1F5D0C2" w14:textId="77777777" w:rsidR="00812340" w:rsidRDefault="00812340" w:rsidP="007D3D8E">
            <w:r>
              <w:t>System</w:t>
            </w:r>
          </w:p>
        </w:tc>
      </w:tr>
      <w:tr w:rsidR="00812340" w14:paraId="246790B0" w14:textId="77777777" w:rsidTr="007D3D8E">
        <w:tc>
          <w:tcPr>
            <w:tcW w:w="4675" w:type="dxa"/>
          </w:tcPr>
          <w:p w14:paraId="7276D470" w14:textId="63D4124C" w:rsidR="00812340" w:rsidRDefault="00641910" w:rsidP="00922F3B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r w:rsidR="00913908">
              <w:t xml:space="preserve">first-time </w:t>
            </w:r>
            <w:r>
              <w:t xml:space="preserve">customer is interested in viewing </w:t>
            </w:r>
            <w:r w:rsidR="009D50B1">
              <w:t>a show</w:t>
            </w:r>
            <w:r w:rsidR="00913908">
              <w:t>.</w:t>
            </w:r>
          </w:p>
        </w:tc>
        <w:tc>
          <w:tcPr>
            <w:tcW w:w="4675" w:type="dxa"/>
          </w:tcPr>
          <w:p w14:paraId="53C0BEE1" w14:textId="77777777" w:rsidR="00812340" w:rsidRDefault="00812340" w:rsidP="007D3D8E"/>
        </w:tc>
      </w:tr>
      <w:tr w:rsidR="00812340" w14:paraId="2A2DFED7" w14:textId="77777777" w:rsidTr="007D3D8E">
        <w:tc>
          <w:tcPr>
            <w:tcW w:w="4675" w:type="dxa"/>
          </w:tcPr>
          <w:p w14:paraId="34266656" w14:textId="49EC0358" w:rsidR="00812340" w:rsidRDefault="00363617" w:rsidP="00913908">
            <w:pPr>
              <w:pStyle w:val="ListParagraph"/>
              <w:numPr>
                <w:ilvl w:val="0"/>
                <w:numId w:val="6"/>
              </w:numPr>
            </w:pPr>
            <w:r>
              <w:t xml:space="preserve">The clerk asks </w:t>
            </w:r>
            <w:r w:rsidR="004037F0">
              <w:t>the system to add a new customer</w:t>
            </w:r>
            <w:r w:rsidR="00C572EA">
              <w:t xml:space="preserve"> into the system</w:t>
            </w:r>
            <w:r w:rsidR="004037F0">
              <w:t>.</w:t>
            </w:r>
          </w:p>
        </w:tc>
        <w:tc>
          <w:tcPr>
            <w:tcW w:w="4675" w:type="dxa"/>
          </w:tcPr>
          <w:p w14:paraId="4030C623" w14:textId="5AF0DB14" w:rsidR="00812340" w:rsidRDefault="00812340" w:rsidP="007D3D8E"/>
        </w:tc>
      </w:tr>
      <w:tr w:rsidR="004037F0" w14:paraId="0D6C02AB" w14:textId="77777777" w:rsidTr="007D3D8E">
        <w:tc>
          <w:tcPr>
            <w:tcW w:w="4675" w:type="dxa"/>
          </w:tcPr>
          <w:p w14:paraId="7FBEFDA1" w14:textId="77777777" w:rsidR="004037F0" w:rsidRDefault="004037F0" w:rsidP="004037F0"/>
        </w:tc>
        <w:tc>
          <w:tcPr>
            <w:tcW w:w="4675" w:type="dxa"/>
          </w:tcPr>
          <w:p w14:paraId="5D1518F9" w14:textId="6AF58812" w:rsidR="004037F0" w:rsidRDefault="00C572EA" w:rsidP="004037F0">
            <w:pPr>
              <w:pStyle w:val="ListParagraph"/>
              <w:numPr>
                <w:ilvl w:val="0"/>
                <w:numId w:val="6"/>
              </w:numPr>
            </w:pPr>
            <w:r>
              <w:t>The system requests for a name, address, phon</w:t>
            </w:r>
            <w:r w:rsidR="00847E1E">
              <w:t>e</w:t>
            </w:r>
            <w:r>
              <w:t xml:space="preserve"> number,</w:t>
            </w:r>
            <w:r w:rsidR="00847E1E">
              <w:t xml:space="preserve"> and</w:t>
            </w:r>
            <w:r w:rsidR="008361DA">
              <w:t xml:space="preserve"> a</w:t>
            </w:r>
            <w:r w:rsidR="00847E1E">
              <w:t xml:space="preserve"> credit card</w:t>
            </w:r>
            <w:r w:rsidR="00A204A1">
              <w:t xml:space="preserve"> (number and expiration).</w:t>
            </w:r>
          </w:p>
        </w:tc>
      </w:tr>
      <w:tr w:rsidR="00A204A1" w14:paraId="3267F352" w14:textId="77777777" w:rsidTr="007D3D8E">
        <w:tc>
          <w:tcPr>
            <w:tcW w:w="4675" w:type="dxa"/>
          </w:tcPr>
          <w:p w14:paraId="5102CE15" w14:textId="71772354" w:rsidR="00A204A1" w:rsidRDefault="0000723C" w:rsidP="00A204A1">
            <w:pPr>
              <w:pStyle w:val="ListParagraph"/>
              <w:numPr>
                <w:ilvl w:val="0"/>
                <w:numId w:val="6"/>
              </w:numPr>
            </w:pPr>
            <w:r>
              <w:t>The clerk asks the customer and enters in the information into the system.</w:t>
            </w:r>
          </w:p>
        </w:tc>
        <w:tc>
          <w:tcPr>
            <w:tcW w:w="4675" w:type="dxa"/>
          </w:tcPr>
          <w:p w14:paraId="73A8EBB8" w14:textId="77777777" w:rsidR="00A204A1" w:rsidRDefault="00A204A1" w:rsidP="00A204A1"/>
        </w:tc>
      </w:tr>
      <w:tr w:rsidR="0000723C" w14:paraId="0C38D52D" w14:textId="77777777" w:rsidTr="007D3D8E">
        <w:tc>
          <w:tcPr>
            <w:tcW w:w="4675" w:type="dxa"/>
          </w:tcPr>
          <w:p w14:paraId="69E0632E" w14:textId="77777777" w:rsidR="0000723C" w:rsidRDefault="0000723C" w:rsidP="0000723C"/>
        </w:tc>
        <w:tc>
          <w:tcPr>
            <w:tcW w:w="4675" w:type="dxa"/>
          </w:tcPr>
          <w:p w14:paraId="6049D9E3" w14:textId="1FF85E9B" w:rsidR="0000723C" w:rsidRDefault="003D3F88" w:rsidP="0000723C">
            <w:pPr>
              <w:pStyle w:val="ListParagraph"/>
              <w:numPr>
                <w:ilvl w:val="0"/>
                <w:numId w:val="6"/>
              </w:numPr>
            </w:pPr>
            <w:r>
              <w:t>The system processes the data.</w:t>
            </w:r>
            <w:r>
              <w:br/>
              <w:t xml:space="preserve">- If successful, </w:t>
            </w:r>
            <w:r w:rsidR="00506087">
              <w:t xml:space="preserve">the system </w:t>
            </w:r>
            <w:r w:rsidR="008361DA">
              <w:t xml:space="preserve">displays a success to the clerk. Otherwise, </w:t>
            </w:r>
            <w:r w:rsidR="00F12853">
              <w:t>go to step 3.</w:t>
            </w:r>
          </w:p>
        </w:tc>
      </w:tr>
    </w:tbl>
    <w:p w14:paraId="14D24441" w14:textId="41963494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294239F" w14:textId="77777777" w:rsidTr="007D3D8E">
        <w:tc>
          <w:tcPr>
            <w:tcW w:w="9350" w:type="dxa"/>
            <w:gridSpan w:val="2"/>
          </w:tcPr>
          <w:p w14:paraId="5988077D" w14:textId="784C9D95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#6</w:t>
            </w:r>
            <w:r w:rsidR="005D2C1E" w:rsidRPr="0064322E">
              <w:rPr>
                <w:b/>
              </w:rPr>
              <w:t xml:space="preserve"> – Remove customer</w:t>
            </w:r>
          </w:p>
        </w:tc>
      </w:tr>
      <w:tr w:rsidR="00812340" w14:paraId="556DF5F9" w14:textId="77777777" w:rsidTr="007D3D8E">
        <w:tc>
          <w:tcPr>
            <w:tcW w:w="4675" w:type="dxa"/>
          </w:tcPr>
          <w:p w14:paraId="1827631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3A11BC34" w14:textId="77777777" w:rsidR="00812340" w:rsidRDefault="00812340" w:rsidP="007D3D8E">
            <w:r>
              <w:t>System</w:t>
            </w:r>
          </w:p>
        </w:tc>
      </w:tr>
      <w:tr w:rsidR="00812340" w14:paraId="7A63F585" w14:textId="77777777" w:rsidTr="007D3D8E">
        <w:tc>
          <w:tcPr>
            <w:tcW w:w="4675" w:type="dxa"/>
          </w:tcPr>
          <w:p w14:paraId="76823E8D" w14:textId="226C407F" w:rsidR="00812340" w:rsidRDefault="00605749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manager finds stale customer information in the system and </w:t>
            </w:r>
            <w:r w:rsidR="001977BA">
              <w:t>requests to remove a customer from the system</w:t>
            </w:r>
            <w:r>
              <w:t>.</w:t>
            </w:r>
          </w:p>
        </w:tc>
        <w:tc>
          <w:tcPr>
            <w:tcW w:w="4675" w:type="dxa"/>
          </w:tcPr>
          <w:p w14:paraId="7DA6930B" w14:textId="77777777" w:rsidR="00812340" w:rsidRDefault="00812340" w:rsidP="007D3D8E"/>
        </w:tc>
      </w:tr>
      <w:tr w:rsidR="00812340" w14:paraId="05909F4A" w14:textId="77777777" w:rsidTr="007D3D8E">
        <w:tc>
          <w:tcPr>
            <w:tcW w:w="4675" w:type="dxa"/>
          </w:tcPr>
          <w:p w14:paraId="67CED824" w14:textId="77777777" w:rsidR="00812340" w:rsidRDefault="00812340" w:rsidP="007D3D8E"/>
        </w:tc>
        <w:tc>
          <w:tcPr>
            <w:tcW w:w="4675" w:type="dxa"/>
          </w:tcPr>
          <w:p w14:paraId="0546BB6B" w14:textId="6ACD2827" w:rsidR="00812340" w:rsidRDefault="00812340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4E1E64">
              <w:t>requests an ID for the customer to be removed.</w:t>
            </w:r>
          </w:p>
        </w:tc>
      </w:tr>
      <w:tr w:rsidR="004E1E64" w14:paraId="505FDDA0" w14:textId="77777777" w:rsidTr="007D3D8E">
        <w:tc>
          <w:tcPr>
            <w:tcW w:w="4675" w:type="dxa"/>
          </w:tcPr>
          <w:p w14:paraId="383AE32C" w14:textId="4A9E5EE9" w:rsidR="004E1E64" w:rsidRDefault="004E1E64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manager </w:t>
            </w:r>
            <w:r w:rsidR="00061B22">
              <w:t>fills out the required information.</w:t>
            </w:r>
          </w:p>
        </w:tc>
        <w:tc>
          <w:tcPr>
            <w:tcW w:w="4675" w:type="dxa"/>
          </w:tcPr>
          <w:p w14:paraId="4629E5C0" w14:textId="77777777" w:rsidR="004E1E64" w:rsidRDefault="004E1E64" w:rsidP="007D3D8E"/>
        </w:tc>
      </w:tr>
      <w:tr w:rsidR="00061B22" w14:paraId="7BC17078" w14:textId="77777777" w:rsidTr="007D3D8E">
        <w:tc>
          <w:tcPr>
            <w:tcW w:w="4675" w:type="dxa"/>
          </w:tcPr>
          <w:p w14:paraId="387CA377" w14:textId="77777777" w:rsidR="00061B22" w:rsidRDefault="00061B22" w:rsidP="007D3D8E"/>
        </w:tc>
        <w:tc>
          <w:tcPr>
            <w:tcW w:w="4675" w:type="dxa"/>
          </w:tcPr>
          <w:p w14:paraId="2097D48A" w14:textId="00FA7841" w:rsidR="00061B22" w:rsidRDefault="00061B22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682C99">
              <w:t xml:space="preserve">shows the customer </w:t>
            </w:r>
            <w:r>
              <w:t>information.</w:t>
            </w:r>
            <w:r>
              <w:br/>
              <w:t xml:space="preserve">- If the ID is found, the system </w:t>
            </w:r>
            <w:r w:rsidR="00562AD8">
              <w:t>prompts the user to confirm the removal.</w:t>
            </w:r>
            <w:r w:rsidR="003578CC">
              <w:t xml:space="preserve"> Otherwise</w:t>
            </w:r>
            <w:r w:rsidR="00682C99">
              <w:t xml:space="preserve"> a</w:t>
            </w:r>
            <w:r w:rsidR="00E17781">
              <w:t xml:space="preserve"> warning is shown to say the customer is not found</w:t>
            </w:r>
            <w:r w:rsidR="003578CC">
              <w:t>, go to step 2.</w:t>
            </w:r>
          </w:p>
        </w:tc>
      </w:tr>
      <w:tr w:rsidR="003578CC" w14:paraId="7D9EC2B1" w14:textId="77777777" w:rsidTr="007D3D8E">
        <w:tc>
          <w:tcPr>
            <w:tcW w:w="4675" w:type="dxa"/>
          </w:tcPr>
          <w:p w14:paraId="1F4BC361" w14:textId="2097A2A9" w:rsidR="003578CC" w:rsidRDefault="003578CC" w:rsidP="00B30AB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 manager confirms/denies.</w:t>
            </w:r>
          </w:p>
        </w:tc>
        <w:tc>
          <w:tcPr>
            <w:tcW w:w="4675" w:type="dxa"/>
          </w:tcPr>
          <w:p w14:paraId="38931523" w14:textId="77777777" w:rsidR="003578CC" w:rsidRDefault="003578CC" w:rsidP="007D3D8E"/>
        </w:tc>
      </w:tr>
      <w:tr w:rsidR="003D5A5B" w14:paraId="419A7F95" w14:textId="77777777" w:rsidTr="007D3D8E">
        <w:tc>
          <w:tcPr>
            <w:tcW w:w="4675" w:type="dxa"/>
          </w:tcPr>
          <w:p w14:paraId="0B76AA6F" w14:textId="77777777" w:rsidR="003D5A5B" w:rsidRDefault="003D5A5B" w:rsidP="007D3D8E"/>
        </w:tc>
        <w:tc>
          <w:tcPr>
            <w:tcW w:w="4675" w:type="dxa"/>
          </w:tcPr>
          <w:p w14:paraId="62751B05" w14:textId="72B4A919" w:rsidR="003D5A5B" w:rsidRDefault="003D5A5B" w:rsidP="00B30AB9">
            <w:pPr>
              <w:pStyle w:val="ListParagraph"/>
              <w:numPr>
                <w:ilvl w:val="0"/>
                <w:numId w:val="7"/>
              </w:numPr>
            </w:pPr>
            <w:r>
              <w:t>The system processes the information.</w:t>
            </w:r>
            <w:r>
              <w:br/>
              <w:t xml:space="preserve">- If </w:t>
            </w:r>
            <w:r w:rsidR="00BE470D">
              <w:t>confirmed, the system removes the customer</w:t>
            </w:r>
            <w:r w:rsidR="00B76CD7">
              <w:t xml:space="preserve"> and shows success</w:t>
            </w:r>
            <w:r w:rsidR="00BE470D">
              <w:t xml:space="preserve">. Otherwise, </w:t>
            </w:r>
            <w:r w:rsidR="009C00F4">
              <w:t>go to step 2</w:t>
            </w:r>
            <w:r w:rsidR="00380634">
              <w:t xml:space="preserve"> and show a failure</w:t>
            </w:r>
            <w:r w:rsidR="009C00F4">
              <w:t>.</w:t>
            </w:r>
          </w:p>
        </w:tc>
      </w:tr>
    </w:tbl>
    <w:p w14:paraId="3A6BEDA1" w14:textId="183B7BD4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24D98EF4" w14:textId="77777777" w:rsidTr="007D3D8E">
        <w:tc>
          <w:tcPr>
            <w:tcW w:w="9350" w:type="dxa"/>
            <w:gridSpan w:val="2"/>
          </w:tcPr>
          <w:p w14:paraId="4B3AABB1" w14:textId="33504213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#7</w:t>
            </w:r>
            <w:r w:rsidR="0027572C" w:rsidRPr="0064322E">
              <w:rPr>
                <w:b/>
              </w:rPr>
              <w:t xml:space="preserve"> – Add a credit card</w:t>
            </w:r>
          </w:p>
        </w:tc>
      </w:tr>
      <w:tr w:rsidR="00812340" w14:paraId="2C52F217" w14:textId="77777777" w:rsidTr="007D3D8E">
        <w:tc>
          <w:tcPr>
            <w:tcW w:w="4675" w:type="dxa"/>
          </w:tcPr>
          <w:p w14:paraId="494DDE76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B5C3B12" w14:textId="77777777" w:rsidR="00812340" w:rsidRDefault="00812340" w:rsidP="007D3D8E">
            <w:r>
              <w:t>System</w:t>
            </w:r>
          </w:p>
        </w:tc>
      </w:tr>
      <w:tr w:rsidR="00812340" w14:paraId="2C2C135A" w14:textId="77777777" w:rsidTr="007D3D8E">
        <w:tc>
          <w:tcPr>
            <w:tcW w:w="4675" w:type="dxa"/>
          </w:tcPr>
          <w:p w14:paraId="051E19F3" w14:textId="54ECE347" w:rsidR="00812340" w:rsidRDefault="00812340" w:rsidP="00AF25A4">
            <w:pPr>
              <w:pStyle w:val="ListParagraph"/>
              <w:numPr>
                <w:ilvl w:val="0"/>
                <w:numId w:val="9"/>
              </w:numPr>
            </w:pPr>
            <w:r>
              <w:t xml:space="preserve">The customer is </w:t>
            </w:r>
            <w:r w:rsidR="00AB4022">
              <w:t xml:space="preserve">looking to </w:t>
            </w:r>
            <w:r w:rsidR="00435C00">
              <w:t>see a show but wants to use a different credit card.</w:t>
            </w:r>
          </w:p>
        </w:tc>
        <w:tc>
          <w:tcPr>
            <w:tcW w:w="4675" w:type="dxa"/>
          </w:tcPr>
          <w:p w14:paraId="6ED63E97" w14:textId="77777777" w:rsidR="00812340" w:rsidRDefault="00812340" w:rsidP="007D3D8E"/>
        </w:tc>
      </w:tr>
      <w:tr w:rsidR="00812340" w14:paraId="33845191" w14:textId="77777777" w:rsidTr="007D3D8E">
        <w:tc>
          <w:tcPr>
            <w:tcW w:w="4675" w:type="dxa"/>
          </w:tcPr>
          <w:p w14:paraId="31EF3E23" w14:textId="33D40BD4" w:rsidR="00812340" w:rsidRDefault="00435C00" w:rsidP="00AF25A4">
            <w:pPr>
              <w:pStyle w:val="ListParagraph"/>
              <w:numPr>
                <w:ilvl w:val="0"/>
                <w:numId w:val="9"/>
              </w:numPr>
            </w:pPr>
            <w:r>
              <w:t>The clerk requests the system to add a credit card.</w:t>
            </w:r>
          </w:p>
        </w:tc>
        <w:tc>
          <w:tcPr>
            <w:tcW w:w="4675" w:type="dxa"/>
          </w:tcPr>
          <w:p w14:paraId="422F8168" w14:textId="169E067C" w:rsidR="00812340" w:rsidRDefault="00812340" w:rsidP="007D3D8E"/>
        </w:tc>
      </w:tr>
      <w:tr w:rsidR="00435C00" w14:paraId="327BDD9E" w14:textId="77777777" w:rsidTr="007D3D8E">
        <w:tc>
          <w:tcPr>
            <w:tcW w:w="4675" w:type="dxa"/>
          </w:tcPr>
          <w:p w14:paraId="45DBC0C9" w14:textId="77777777" w:rsidR="00435C00" w:rsidRDefault="00435C00" w:rsidP="007D3D8E"/>
        </w:tc>
        <w:tc>
          <w:tcPr>
            <w:tcW w:w="4675" w:type="dxa"/>
          </w:tcPr>
          <w:p w14:paraId="1A7FC381" w14:textId="7C9438CE" w:rsidR="00435C00" w:rsidRDefault="00435C00" w:rsidP="00AF25A4">
            <w:pPr>
              <w:pStyle w:val="ListParagraph"/>
              <w:numPr>
                <w:ilvl w:val="0"/>
                <w:numId w:val="9"/>
              </w:numPr>
            </w:pPr>
            <w:r>
              <w:t>The system</w:t>
            </w:r>
            <w:r w:rsidR="00722552">
              <w:t xml:space="preserve"> asks for </w:t>
            </w:r>
            <w:r w:rsidR="00476DD9">
              <w:t>the customer id</w:t>
            </w:r>
            <w:r w:rsidR="00B422E7">
              <w:t>.</w:t>
            </w:r>
            <w:r w:rsidR="00476DD9">
              <w:t xml:space="preserve"> </w:t>
            </w:r>
          </w:p>
        </w:tc>
      </w:tr>
      <w:tr w:rsidR="00CF7817" w14:paraId="3615EF16" w14:textId="77777777" w:rsidTr="007D3D8E">
        <w:tc>
          <w:tcPr>
            <w:tcW w:w="4675" w:type="dxa"/>
          </w:tcPr>
          <w:p w14:paraId="5F6C7AC1" w14:textId="3FAAE2F6" w:rsidR="00CF7817" w:rsidRDefault="00B422E7" w:rsidP="00B422E7">
            <w:pPr>
              <w:pStyle w:val="ListParagraph"/>
              <w:numPr>
                <w:ilvl w:val="0"/>
                <w:numId w:val="9"/>
              </w:numPr>
            </w:pPr>
            <w:r>
              <w:t>The clerk enters the customer id</w:t>
            </w:r>
          </w:p>
        </w:tc>
        <w:tc>
          <w:tcPr>
            <w:tcW w:w="4675" w:type="dxa"/>
          </w:tcPr>
          <w:p w14:paraId="5FAE2031" w14:textId="77777777" w:rsidR="00CF7817" w:rsidRDefault="00CF7817" w:rsidP="00B422E7"/>
        </w:tc>
      </w:tr>
      <w:tr w:rsidR="00B422E7" w14:paraId="23041C37" w14:textId="77777777" w:rsidTr="007D3D8E">
        <w:tc>
          <w:tcPr>
            <w:tcW w:w="4675" w:type="dxa"/>
          </w:tcPr>
          <w:p w14:paraId="3875A60C" w14:textId="77777777" w:rsidR="00B422E7" w:rsidRDefault="00B422E7" w:rsidP="00B422E7"/>
        </w:tc>
        <w:tc>
          <w:tcPr>
            <w:tcW w:w="4675" w:type="dxa"/>
          </w:tcPr>
          <w:p w14:paraId="146FE07F" w14:textId="56C3B077" w:rsidR="00B422E7" w:rsidRDefault="00714D41" w:rsidP="00B422E7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r w:rsidR="00B023EC">
              <w:t>system does a lookup for the customer.</w:t>
            </w:r>
            <w:r w:rsidR="00B023EC">
              <w:br/>
              <w:t>- If customer found, asks for credit card (number, expiration)</w:t>
            </w:r>
            <w:r w:rsidR="00A773EC">
              <w:t>. Otherwise go to step 3.</w:t>
            </w:r>
          </w:p>
        </w:tc>
      </w:tr>
      <w:tr w:rsidR="00635CC4" w14:paraId="1FBFDA06" w14:textId="77777777" w:rsidTr="007D3D8E">
        <w:trPr>
          <w:ins w:id="34" w:author="David Tran" w:date="2018-06-21T19:37:00Z"/>
        </w:trPr>
        <w:tc>
          <w:tcPr>
            <w:tcW w:w="4675" w:type="dxa"/>
          </w:tcPr>
          <w:p w14:paraId="10A43B6E" w14:textId="77777777" w:rsidR="00635CC4" w:rsidRDefault="00635CC4" w:rsidP="00B422E7">
            <w:pPr>
              <w:rPr>
                <w:ins w:id="35" w:author="David Tran" w:date="2018-06-21T19:37:00Z"/>
              </w:rPr>
            </w:pPr>
          </w:p>
        </w:tc>
        <w:tc>
          <w:tcPr>
            <w:tcW w:w="4675" w:type="dxa"/>
          </w:tcPr>
          <w:p w14:paraId="0788A21D" w14:textId="07A6567E" w:rsidR="00635CC4" w:rsidRDefault="00635CC4" w:rsidP="00B422E7">
            <w:pPr>
              <w:pStyle w:val="ListParagraph"/>
              <w:numPr>
                <w:ilvl w:val="0"/>
                <w:numId w:val="9"/>
              </w:numPr>
              <w:rPr>
                <w:ins w:id="36" w:author="David Tran" w:date="2018-06-21T19:37:00Z"/>
              </w:rPr>
            </w:pPr>
            <w:ins w:id="37" w:author="David Tran" w:date="2018-06-21T19:38:00Z">
              <w:r>
                <w:t>Request user for credit card number</w:t>
              </w:r>
              <w:r w:rsidR="0098234F">
                <w:t xml:space="preserve"> </w:t>
              </w:r>
            </w:ins>
            <w:ins w:id="38" w:author="David Tran" w:date="2018-06-21T19:39:00Z">
              <w:r w:rsidR="0098234F">
                <w:t>and expiration</w:t>
              </w:r>
            </w:ins>
            <w:ins w:id="39" w:author="David Tran" w:date="2018-06-21T19:38:00Z">
              <w:r w:rsidR="0098234F">
                <w:t xml:space="preserve"> date</w:t>
              </w:r>
              <w:r>
                <w:t>.</w:t>
              </w:r>
            </w:ins>
          </w:p>
        </w:tc>
      </w:tr>
      <w:tr w:rsidR="00481777" w14:paraId="12B832A3" w14:textId="77777777" w:rsidTr="007D3D8E">
        <w:tc>
          <w:tcPr>
            <w:tcW w:w="4675" w:type="dxa"/>
          </w:tcPr>
          <w:p w14:paraId="5DC59772" w14:textId="14A8BDA5" w:rsidR="00481777" w:rsidRDefault="008658D9" w:rsidP="00AF25A4">
            <w:pPr>
              <w:pStyle w:val="ListParagraph"/>
              <w:numPr>
                <w:ilvl w:val="0"/>
                <w:numId w:val="9"/>
              </w:numPr>
            </w:pPr>
            <w:r>
              <w:t xml:space="preserve">The clerk asks the customer </w:t>
            </w:r>
            <w:r w:rsidR="00B83ED7">
              <w:t>for the new credit card and enters the information into the system.</w:t>
            </w:r>
          </w:p>
        </w:tc>
        <w:tc>
          <w:tcPr>
            <w:tcW w:w="4675" w:type="dxa"/>
          </w:tcPr>
          <w:p w14:paraId="004FDC04" w14:textId="77777777" w:rsidR="00481777" w:rsidRDefault="00481777" w:rsidP="007D3D8E"/>
        </w:tc>
      </w:tr>
      <w:tr w:rsidR="00B83ED7" w14:paraId="7F75090B" w14:textId="77777777" w:rsidTr="007D3D8E">
        <w:tc>
          <w:tcPr>
            <w:tcW w:w="4675" w:type="dxa"/>
          </w:tcPr>
          <w:p w14:paraId="62D9C1EB" w14:textId="77777777" w:rsidR="00B83ED7" w:rsidRDefault="00B83ED7" w:rsidP="007D3D8E"/>
        </w:tc>
        <w:tc>
          <w:tcPr>
            <w:tcW w:w="4675" w:type="dxa"/>
          </w:tcPr>
          <w:p w14:paraId="56F13B19" w14:textId="0AE2EAD3" w:rsidR="00B83ED7" w:rsidRDefault="00B83ED7" w:rsidP="00AF25A4">
            <w:pPr>
              <w:pStyle w:val="ListParagraph"/>
              <w:numPr>
                <w:ilvl w:val="0"/>
                <w:numId w:val="9"/>
              </w:numPr>
            </w:pPr>
            <w:r>
              <w:t>The system processes the data.</w:t>
            </w:r>
            <w:r>
              <w:br/>
              <w:t>- If the credit card is valid</w:t>
            </w:r>
            <w:r w:rsidR="00D857F3">
              <w:t xml:space="preserve"> and not a duplicate, the credit card information is saved for the custom</w:t>
            </w:r>
            <w:r w:rsidR="001B16E7">
              <w:t xml:space="preserve">er and a success is shown to the clerk. Otherwise show </w:t>
            </w:r>
            <w:r w:rsidR="00AF25A4">
              <w:t xml:space="preserve">a specific error and go to step </w:t>
            </w:r>
            <w:del w:id="40" w:author="David Tran" w:date="2018-06-21T19:38:00Z">
              <w:r w:rsidR="00AF25A4" w:rsidDel="00635CC4">
                <w:delText>3</w:delText>
              </w:r>
            </w:del>
            <w:ins w:id="41" w:author="David Tran" w:date="2018-06-21T19:38:00Z">
              <w:r w:rsidR="00635CC4">
                <w:t>6</w:t>
              </w:r>
            </w:ins>
            <w:r w:rsidR="00AF25A4">
              <w:t>.</w:t>
            </w:r>
          </w:p>
        </w:tc>
      </w:tr>
      <w:tr w:rsidR="00A773EC" w14:paraId="4558C854" w14:textId="77777777" w:rsidTr="007D3D8E">
        <w:tc>
          <w:tcPr>
            <w:tcW w:w="4675" w:type="dxa"/>
          </w:tcPr>
          <w:p w14:paraId="35CF1AC3" w14:textId="5CE3B9A6" w:rsidR="00A773EC" w:rsidRDefault="00E1143F" w:rsidP="00E1143F">
            <w:pPr>
              <w:pStyle w:val="ListParagraph"/>
              <w:numPr>
                <w:ilvl w:val="0"/>
                <w:numId w:val="9"/>
              </w:numPr>
            </w:pPr>
            <w:r>
              <w:t>The clerk gives back the credit card.</w:t>
            </w:r>
          </w:p>
        </w:tc>
        <w:tc>
          <w:tcPr>
            <w:tcW w:w="4675" w:type="dxa"/>
          </w:tcPr>
          <w:p w14:paraId="65428E45" w14:textId="77777777" w:rsidR="00A773EC" w:rsidRDefault="00A773EC" w:rsidP="00A773EC"/>
        </w:tc>
      </w:tr>
    </w:tbl>
    <w:p w14:paraId="3D0A325B" w14:textId="7639F8E5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B053BBA" w14:textId="77777777" w:rsidTr="007D3D8E">
        <w:tc>
          <w:tcPr>
            <w:tcW w:w="9350" w:type="dxa"/>
            <w:gridSpan w:val="2"/>
          </w:tcPr>
          <w:p w14:paraId="2858A02A" w14:textId="7C57FC71" w:rsidR="00812340" w:rsidRPr="00562B09" w:rsidRDefault="00812340" w:rsidP="007D3D8E">
            <w:pPr>
              <w:rPr>
                <w:b/>
              </w:rPr>
            </w:pPr>
            <w:r w:rsidRPr="00562B09">
              <w:rPr>
                <w:b/>
              </w:rPr>
              <w:t>#8</w:t>
            </w:r>
            <w:r w:rsidR="00562B09" w:rsidRPr="00562B09">
              <w:rPr>
                <w:b/>
              </w:rPr>
              <w:t xml:space="preserve"> – Remove a credit card</w:t>
            </w:r>
          </w:p>
        </w:tc>
      </w:tr>
      <w:tr w:rsidR="00812340" w14:paraId="0E9DD39E" w14:textId="77777777" w:rsidTr="007D3D8E">
        <w:tc>
          <w:tcPr>
            <w:tcW w:w="4675" w:type="dxa"/>
          </w:tcPr>
          <w:p w14:paraId="42D151E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73408E3E" w14:textId="77777777" w:rsidR="00812340" w:rsidRDefault="00812340" w:rsidP="007D3D8E">
            <w:r>
              <w:t>System</w:t>
            </w:r>
          </w:p>
        </w:tc>
      </w:tr>
      <w:tr w:rsidR="00812340" w14:paraId="26F71BC0" w14:textId="77777777" w:rsidTr="007D3D8E">
        <w:tc>
          <w:tcPr>
            <w:tcW w:w="4675" w:type="dxa"/>
          </w:tcPr>
          <w:p w14:paraId="57CC07E0" w14:textId="298FF70E" w:rsidR="00812340" w:rsidRDefault="00812340" w:rsidP="00562B09">
            <w:pPr>
              <w:pStyle w:val="ListParagraph"/>
              <w:numPr>
                <w:ilvl w:val="0"/>
                <w:numId w:val="10"/>
              </w:numPr>
            </w:pPr>
            <w:r>
              <w:t xml:space="preserve">The customer is </w:t>
            </w:r>
            <w:r w:rsidR="00562B09">
              <w:t xml:space="preserve">looking to remove a credit card from their </w:t>
            </w:r>
            <w:r w:rsidR="00354090">
              <w:t>membership.</w:t>
            </w:r>
          </w:p>
        </w:tc>
        <w:tc>
          <w:tcPr>
            <w:tcW w:w="4675" w:type="dxa"/>
          </w:tcPr>
          <w:p w14:paraId="4956EE0C" w14:textId="77777777" w:rsidR="00812340" w:rsidRDefault="00812340" w:rsidP="007D3D8E"/>
        </w:tc>
      </w:tr>
      <w:tr w:rsidR="00812340" w14:paraId="3547BF75" w14:textId="77777777" w:rsidTr="007D3D8E">
        <w:tc>
          <w:tcPr>
            <w:tcW w:w="4675" w:type="dxa"/>
          </w:tcPr>
          <w:p w14:paraId="70F062F9" w14:textId="24E5AE77" w:rsidR="00812340" w:rsidRDefault="00354090" w:rsidP="00354090">
            <w:pPr>
              <w:pStyle w:val="ListParagraph"/>
              <w:numPr>
                <w:ilvl w:val="0"/>
                <w:numId w:val="10"/>
              </w:numPr>
            </w:pPr>
            <w:r>
              <w:t>The clerk requests the system to remove a credit card.</w:t>
            </w:r>
          </w:p>
        </w:tc>
        <w:tc>
          <w:tcPr>
            <w:tcW w:w="4675" w:type="dxa"/>
          </w:tcPr>
          <w:p w14:paraId="5111DC92" w14:textId="1A62CEBE" w:rsidR="00812340" w:rsidRDefault="00812340" w:rsidP="007D3D8E"/>
        </w:tc>
      </w:tr>
      <w:tr w:rsidR="003A0A5E" w14:paraId="7196D9CF" w14:textId="77777777" w:rsidTr="007D3D8E">
        <w:trPr>
          <w:ins w:id="42" w:author="David Tran" w:date="2018-06-21T19:39:00Z"/>
        </w:trPr>
        <w:tc>
          <w:tcPr>
            <w:tcW w:w="4675" w:type="dxa"/>
          </w:tcPr>
          <w:p w14:paraId="0C238211" w14:textId="77777777" w:rsidR="003A0A5E" w:rsidRDefault="003A0A5E">
            <w:pPr>
              <w:pStyle w:val="ListParagraph"/>
              <w:rPr>
                <w:ins w:id="43" w:author="David Tran" w:date="2018-06-21T19:39:00Z"/>
              </w:rPr>
              <w:pPrChange w:id="44" w:author="David Tran" w:date="2018-06-21T19:39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494184F7" w14:textId="77FC8D21" w:rsidR="003A0A5E" w:rsidRDefault="003A0A5E">
            <w:pPr>
              <w:pStyle w:val="ListParagraph"/>
              <w:numPr>
                <w:ilvl w:val="0"/>
                <w:numId w:val="10"/>
              </w:numPr>
              <w:rPr>
                <w:ins w:id="45" w:author="David Tran" w:date="2018-06-21T19:39:00Z"/>
              </w:rPr>
              <w:pPrChange w:id="46" w:author="David Tran" w:date="2018-06-21T19:39:00Z">
                <w:pPr/>
              </w:pPrChange>
            </w:pPr>
            <w:ins w:id="47" w:author="David Tran" w:date="2018-06-21T19:39:00Z">
              <w:r>
                <w:t xml:space="preserve">Requests </w:t>
              </w:r>
            </w:ins>
            <w:ins w:id="48" w:author="David Tran" w:date="2018-06-21T19:40:00Z">
              <w:r>
                <w:t>for member id of the customer</w:t>
              </w:r>
            </w:ins>
          </w:p>
        </w:tc>
      </w:tr>
      <w:tr w:rsidR="003A0A5E" w14:paraId="2B9F5FB9" w14:textId="77777777" w:rsidTr="007D3D8E">
        <w:trPr>
          <w:ins w:id="49" w:author="David Tran" w:date="2018-06-21T19:39:00Z"/>
        </w:trPr>
        <w:tc>
          <w:tcPr>
            <w:tcW w:w="4675" w:type="dxa"/>
          </w:tcPr>
          <w:p w14:paraId="674881DC" w14:textId="127F6C9C" w:rsidR="003A0A5E" w:rsidRDefault="003A0A5E" w:rsidP="00354090">
            <w:pPr>
              <w:pStyle w:val="ListParagraph"/>
              <w:numPr>
                <w:ilvl w:val="0"/>
                <w:numId w:val="10"/>
              </w:numPr>
              <w:rPr>
                <w:ins w:id="50" w:author="David Tran" w:date="2018-06-21T19:39:00Z"/>
              </w:rPr>
            </w:pPr>
            <w:ins w:id="51" w:author="David Tran" w:date="2018-06-21T19:40:00Z">
              <w:r>
                <w:t>Clerk enters in member id</w:t>
              </w:r>
            </w:ins>
          </w:p>
        </w:tc>
        <w:tc>
          <w:tcPr>
            <w:tcW w:w="4675" w:type="dxa"/>
          </w:tcPr>
          <w:p w14:paraId="63AAD44C" w14:textId="77777777" w:rsidR="003A0A5E" w:rsidRDefault="003A0A5E" w:rsidP="007D3D8E">
            <w:pPr>
              <w:rPr>
                <w:ins w:id="52" w:author="David Tran" w:date="2018-06-21T19:39:00Z"/>
              </w:rPr>
            </w:pPr>
          </w:p>
        </w:tc>
      </w:tr>
      <w:tr w:rsidR="003A0A5E" w14:paraId="2BA75CF8" w14:textId="77777777" w:rsidTr="007D3D8E">
        <w:trPr>
          <w:ins w:id="53" w:author="David Tran" w:date="2018-06-21T19:39:00Z"/>
        </w:trPr>
        <w:tc>
          <w:tcPr>
            <w:tcW w:w="4675" w:type="dxa"/>
          </w:tcPr>
          <w:p w14:paraId="712565DF" w14:textId="77777777" w:rsidR="003A0A5E" w:rsidRDefault="003A0A5E">
            <w:pPr>
              <w:pStyle w:val="ListParagraph"/>
              <w:rPr>
                <w:ins w:id="54" w:author="David Tran" w:date="2018-06-21T19:39:00Z"/>
              </w:rPr>
              <w:pPrChange w:id="55" w:author="David Tran" w:date="2018-06-21T19:40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42C21B8A" w14:textId="4D86F813" w:rsidR="003A0A5E" w:rsidRDefault="003A0A5E">
            <w:pPr>
              <w:pStyle w:val="ListParagraph"/>
              <w:numPr>
                <w:ilvl w:val="0"/>
                <w:numId w:val="10"/>
              </w:numPr>
              <w:rPr>
                <w:ins w:id="56" w:author="David Tran" w:date="2018-06-21T19:39:00Z"/>
              </w:rPr>
              <w:pPrChange w:id="57" w:author="David Tran" w:date="2018-06-21T19:40:00Z">
                <w:pPr/>
              </w:pPrChange>
            </w:pPr>
            <w:ins w:id="58" w:author="David Tran" w:date="2018-06-21T19:40:00Z">
              <w:r>
                <w:t>The system does a lookup for the customer.</w:t>
              </w:r>
              <w:r>
                <w:br/>
                <w:t>- If customer found, asks for credit card (number, expiration). Otherwise go to step 3.</w:t>
              </w:r>
            </w:ins>
          </w:p>
        </w:tc>
      </w:tr>
      <w:tr w:rsidR="00354090" w14:paraId="685B1C5D" w14:textId="77777777" w:rsidTr="007D3D8E">
        <w:tc>
          <w:tcPr>
            <w:tcW w:w="4675" w:type="dxa"/>
          </w:tcPr>
          <w:p w14:paraId="6C126886" w14:textId="77777777" w:rsidR="00354090" w:rsidRDefault="00354090" w:rsidP="00354090"/>
        </w:tc>
        <w:tc>
          <w:tcPr>
            <w:tcW w:w="4675" w:type="dxa"/>
          </w:tcPr>
          <w:p w14:paraId="1940DC96" w14:textId="22AF36E7" w:rsidR="000743CC" w:rsidRDefault="00600BC7" w:rsidP="003064BB">
            <w:pPr>
              <w:pStyle w:val="ListParagraph"/>
              <w:numPr>
                <w:ilvl w:val="0"/>
                <w:numId w:val="10"/>
              </w:numPr>
            </w:pPr>
            <w:r>
              <w:t xml:space="preserve">The system asks for </w:t>
            </w:r>
            <w:r w:rsidR="00E5040C">
              <w:t xml:space="preserve">the </w:t>
            </w:r>
            <w:r w:rsidR="000743CC">
              <w:t>credit card to be removed.</w:t>
            </w:r>
          </w:p>
        </w:tc>
      </w:tr>
      <w:tr w:rsidR="000743CC" w14:paraId="526B70C3" w14:textId="77777777" w:rsidTr="007D3D8E">
        <w:tc>
          <w:tcPr>
            <w:tcW w:w="4675" w:type="dxa"/>
          </w:tcPr>
          <w:p w14:paraId="3CF4A155" w14:textId="383C6AE9" w:rsidR="000743CC" w:rsidRDefault="000743CC" w:rsidP="003064BB">
            <w:pPr>
              <w:pStyle w:val="ListParagraph"/>
              <w:numPr>
                <w:ilvl w:val="0"/>
                <w:numId w:val="10"/>
              </w:numPr>
            </w:pPr>
            <w:r>
              <w:t>The clerk is given the credit card from the customer and enters the credit card information in.</w:t>
            </w:r>
          </w:p>
        </w:tc>
        <w:tc>
          <w:tcPr>
            <w:tcW w:w="4675" w:type="dxa"/>
          </w:tcPr>
          <w:p w14:paraId="0FDDFE24" w14:textId="77777777" w:rsidR="000743CC" w:rsidRDefault="000743CC" w:rsidP="007D3D8E"/>
        </w:tc>
      </w:tr>
      <w:tr w:rsidR="000743CC" w14:paraId="066DF4C3" w14:textId="77777777" w:rsidTr="007D3D8E">
        <w:tc>
          <w:tcPr>
            <w:tcW w:w="4675" w:type="dxa"/>
          </w:tcPr>
          <w:p w14:paraId="7FE5A747" w14:textId="77777777" w:rsidR="000743CC" w:rsidRDefault="000743CC" w:rsidP="00354090"/>
        </w:tc>
        <w:tc>
          <w:tcPr>
            <w:tcW w:w="4675" w:type="dxa"/>
          </w:tcPr>
          <w:p w14:paraId="284F549E" w14:textId="670CAF8D" w:rsidR="000743CC" w:rsidRDefault="000743CC" w:rsidP="003064BB">
            <w:pPr>
              <w:pStyle w:val="ListParagraph"/>
              <w:numPr>
                <w:ilvl w:val="0"/>
                <w:numId w:val="10"/>
              </w:numPr>
            </w:pPr>
            <w:r>
              <w:t>The system processes the data.</w:t>
            </w:r>
            <w:r>
              <w:br/>
              <w:t>- If</w:t>
            </w:r>
            <w:r w:rsidR="008500F1">
              <w:t xml:space="preserve"> the credit card is found and not the last credit card for the customer, it is </w:t>
            </w:r>
            <w:r w:rsidR="003064BB">
              <w:t>removed,</w:t>
            </w:r>
            <w:r w:rsidR="008500F1">
              <w:t xml:space="preserve"> and the user is shown a success. Otherwise show an </w:t>
            </w:r>
            <w:r w:rsidR="003064BB">
              <w:t xml:space="preserve">error and go to step </w:t>
            </w:r>
            <w:del w:id="59" w:author="David Tran" w:date="2018-06-21T19:41:00Z">
              <w:r w:rsidR="003064BB" w:rsidDel="009726A4">
                <w:delText>3</w:delText>
              </w:r>
            </w:del>
            <w:ins w:id="60" w:author="David Tran" w:date="2018-06-21T19:41:00Z">
              <w:r w:rsidR="009726A4">
                <w:t>6</w:t>
              </w:r>
            </w:ins>
            <w:r w:rsidR="003064BB">
              <w:t>.</w:t>
            </w:r>
          </w:p>
        </w:tc>
      </w:tr>
    </w:tbl>
    <w:p w14:paraId="290E6580" w14:textId="1C88ACF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6AC046B" w14:textId="77777777" w:rsidTr="007D3D8E">
        <w:tc>
          <w:tcPr>
            <w:tcW w:w="9350" w:type="dxa"/>
            <w:gridSpan w:val="2"/>
          </w:tcPr>
          <w:p w14:paraId="2C2D0881" w14:textId="4246E90D" w:rsidR="00812340" w:rsidRPr="00BD4CFA" w:rsidRDefault="00812340" w:rsidP="007D3D8E">
            <w:pPr>
              <w:rPr>
                <w:b/>
              </w:rPr>
            </w:pPr>
            <w:r w:rsidRPr="00BD4CFA">
              <w:rPr>
                <w:b/>
              </w:rPr>
              <w:t>#9</w:t>
            </w:r>
            <w:r w:rsidR="00D272FE" w:rsidRPr="00BD4CFA">
              <w:rPr>
                <w:b/>
              </w:rPr>
              <w:t xml:space="preserve"> – List all customers</w:t>
            </w:r>
          </w:p>
        </w:tc>
      </w:tr>
      <w:tr w:rsidR="00812340" w14:paraId="7AE5DBA3" w14:textId="77777777" w:rsidTr="007D3D8E">
        <w:tc>
          <w:tcPr>
            <w:tcW w:w="4675" w:type="dxa"/>
          </w:tcPr>
          <w:p w14:paraId="2032689F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8E456E1" w14:textId="77777777" w:rsidR="00812340" w:rsidRDefault="00812340" w:rsidP="007D3D8E">
            <w:r>
              <w:t>System</w:t>
            </w:r>
          </w:p>
        </w:tc>
      </w:tr>
      <w:tr w:rsidR="00812340" w14:paraId="60D33A01" w14:textId="77777777" w:rsidTr="007D3D8E">
        <w:tc>
          <w:tcPr>
            <w:tcW w:w="4675" w:type="dxa"/>
          </w:tcPr>
          <w:p w14:paraId="5F27FD9D" w14:textId="29C3B859" w:rsidR="00812340" w:rsidRDefault="00D272FE" w:rsidP="007D3D8E">
            <w:r>
              <w:t>The clerk</w:t>
            </w:r>
            <w:r w:rsidR="00566EC2">
              <w:t>/manager wants to look up all of their customers and requests the system.</w:t>
            </w:r>
          </w:p>
        </w:tc>
        <w:tc>
          <w:tcPr>
            <w:tcW w:w="4675" w:type="dxa"/>
          </w:tcPr>
          <w:p w14:paraId="1C39648D" w14:textId="77777777" w:rsidR="00812340" w:rsidRDefault="00812340" w:rsidP="007D3D8E"/>
        </w:tc>
      </w:tr>
      <w:tr w:rsidR="00812340" w14:paraId="1B7E3DF0" w14:textId="77777777" w:rsidTr="007D3D8E">
        <w:tc>
          <w:tcPr>
            <w:tcW w:w="4675" w:type="dxa"/>
          </w:tcPr>
          <w:p w14:paraId="22652ED4" w14:textId="77777777" w:rsidR="00812340" w:rsidRDefault="00812340" w:rsidP="007D3D8E"/>
        </w:tc>
        <w:tc>
          <w:tcPr>
            <w:tcW w:w="4675" w:type="dxa"/>
          </w:tcPr>
          <w:p w14:paraId="1EC2352A" w14:textId="1AEC7BB1" w:rsidR="00812340" w:rsidRDefault="00566EC2" w:rsidP="007D3D8E">
            <w:r>
              <w:t xml:space="preserve">The system </w:t>
            </w:r>
            <w:r w:rsidR="00E94E3C">
              <w:t xml:space="preserve">shows the user all the customers stored with </w:t>
            </w:r>
            <w:r w:rsidR="00BD4CFA">
              <w:t>all their information.</w:t>
            </w:r>
          </w:p>
        </w:tc>
      </w:tr>
    </w:tbl>
    <w:p w14:paraId="42615CAC" w14:textId="551AE412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3476CA54" w14:textId="77777777" w:rsidTr="007D3D8E">
        <w:tc>
          <w:tcPr>
            <w:tcW w:w="9350" w:type="dxa"/>
            <w:gridSpan w:val="2"/>
          </w:tcPr>
          <w:p w14:paraId="0A3BD569" w14:textId="116F1EC9" w:rsidR="00812340" w:rsidRPr="00BD4CFA" w:rsidRDefault="00812340" w:rsidP="007D3D8E">
            <w:pPr>
              <w:rPr>
                <w:b/>
              </w:rPr>
            </w:pPr>
            <w:r w:rsidRPr="00BD4CFA">
              <w:rPr>
                <w:b/>
              </w:rPr>
              <w:t>#10</w:t>
            </w:r>
            <w:r w:rsidR="00BD4CFA" w:rsidRPr="00BD4CFA">
              <w:rPr>
                <w:b/>
              </w:rPr>
              <w:t xml:space="preserve"> – Add a show</w:t>
            </w:r>
          </w:p>
        </w:tc>
      </w:tr>
      <w:tr w:rsidR="00812340" w14:paraId="017E35AD" w14:textId="77777777" w:rsidTr="007D3D8E">
        <w:tc>
          <w:tcPr>
            <w:tcW w:w="4675" w:type="dxa"/>
          </w:tcPr>
          <w:p w14:paraId="4C3CC04C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51A9FDE6" w14:textId="77777777" w:rsidR="00812340" w:rsidRDefault="00812340" w:rsidP="007D3D8E">
            <w:r>
              <w:t>System</w:t>
            </w:r>
          </w:p>
        </w:tc>
      </w:tr>
      <w:tr w:rsidR="00812340" w14:paraId="08BA9644" w14:textId="77777777" w:rsidTr="007D3D8E">
        <w:tc>
          <w:tcPr>
            <w:tcW w:w="4675" w:type="dxa"/>
          </w:tcPr>
          <w:p w14:paraId="61DDEE82" w14:textId="52B006B4" w:rsidR="00812340" w:rsidRDefault="008F61B3" w:rsidP="004B60C9">
            <w:pPr>
              <w:pStyle w:val="ListParagraph"/>
              <w:numPr>
                <w:ilvl w:val="0"/>
                <w:numId w:val="11"/>
              </w:numPr>
            </w:pPr>
            <w:r>
              <w:t>The client asks to perform for a specific date range.</w:t>
            </w:r>
          </w:p>
        </w:tc>
        <w:tc>
          <w:tcPr>
            <w:tcW w:w="4675" w:type="dxa"/>
          </w:tcPr>
          <w:p w14:paraId="1A13E811" w14:textId="77777777" w:rsidR="00812340" w:rsidRDefault="00812340" w:rsidP="007D3D8E"/>
        </w:tc>
      </w:tr>
      <w:tr w:rsidR="00812340" w14:paraId="61927166" w14:textId="77777777" w:rsidTr="007D3D8E">
        <w:tc>
          <w:tcPr>
            <w:tcW w:w="4675" w:type="dxa"/>
          </w:tcPr>
          <w:p w14:paraId="79236A1E" w14:textId="3B557CFA" w:rsidR="00812340" w:rsidRDefault="004D1252" w:rsidP="004B60C9">
            <w:pPr>
              <w:pStyle w:val="ListParagraph"/>
              <w:numPr>
                <w:ilvl w:val="0"/>
                <w:numId w:val="11"/>
              </w:numPr>
            </w:pPr>
            <w:r>
              <w:t>The manager requests the system to add a show.</w:t>
            </w:r>
          </w:p>
        </w:tc>
        <w:tc>
          <w:tcPr>
            <w:tcW w:w="4675" w:type="dxa"/>
          </w:tcPr>
          <w:p w14:paraId="5EAB02AC" w14:textId="6619A749" w:rsidR="00812340" w:rsidRDefault="00812340" w:rsidP="007D3D8E"/>
        </w:tc>
      </w:tr>
      <w:tr w:rsidR="004D1252" w14:paraId="2875BCED" w14:textId="77777777" w:rsidTr="007D3D8E">
        <w:tc>
          <w:tcPr>
            <w:tcW w:w="4675" w:type="dxa"/>
          </w:tcPr>
          <w:p w14:paraId="204663E6" w14:textId="77777777" w:rsidR="004D1252" w:rsidRDefault="004D1252" w:rsidP="007D3D8E"/>
        </w:tc>
        <w:tc>
          <w:tcPr>
            <w:tcW w:w="4675" w:type="dxa"/>
          </w:tcPr>
          <w:p w14:paraId="47732C42" w14:textId="17FB16EA" w:rsidR="004D1252" w:rsidRDefault="004D1252" w:rsidP="004B60C9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asks for </w:t>
            </w:r>
            <w:r w:rsidR="00FE4166">
              <w:t>the client id and a date range.</w:t>
            </w:r>
          </w:p>
        </w:tc>
      </w:tr>
      <w:tr w:rsidR="00FE4166" w14:paraId="6D3A663E" w14:textId="77777777" w:rsidTr="007D3D8E">
        <w:tc>
          <w:tcPr>
            <w:tcW w:w="4675" w:type="dxa"/>
          </w:tcPr>
          <w:p w14:paraId="28D82A31" w14:textId="26E5B562" w:rsidR="00FE4166" w:rsidRDefault="00FE4166" w:rsidP="004B60C9">
            <w:pPr>
              <w:pStyle w:val="ListParagraph"/>
              <w:numPr>
                <w:ilvl w:val="0"/>
                <w:numId w:val="11"/>
              </w:numPr>
            </w:pPr>
            <w:r>
              <w:t>The manager confirms with the client the date rang</w:t>
            </w:r>
            <w:r w:rsidR="00390A7A">
              <w:t>e and enters the data into the system.</w:t>
            </w:r>
          </w:p>
        </w:tc>
        <w:tc>
          <w:tcPr>
            <w:tcW w:w="4675" w:type="dxa"/>
          </w:tcPr>
          <w:p w14:paraId="07D76495" w14:textId="77777777" w:rsidR="00FE4166" w:rsidRDefault="00FE4166" w:rsidP="007D3D8E"/>
        </w:tc>
      </w:tr>
      <w:tr w:rsidR="00390A7A" w14:paraId="3817B3E2" w14:textId="77777777" w:rsidTr="007D3D8E">
        <w:tc>
          <w:tcPr>
            <w:tcW w:w="4675" w:type="dxa"/>
          </w:tcPr>
          <w:p w14:paraId="68845108" w14:textId="77777777" w:rsidR="00390A7A" w:rsidRDefault="00390A7A" w:rsidP="007D3D8E"/>
        </w:tc>
        <w:tc>
          <w:tcPr>
            <w:tcW w:w="4675" w:type="dxa"/>
          </w:tcPr>
          <w:p w14:paraId="372596D1" w14:textId="611C98E6" w:rsidR="00270E15" w:rsidRDefault="00390A7A" w:rsidP="004B60C9">
            <w:pPr>
              <w:pStyle w:val="ListParagraph"/>
              <w:numPr>
                <w:ilvl w:val="0"/>
                <w:numId w:val="11"/>
              </w:numPr>
            </w:pPr>
            <w:r>
              <w:t>The system processes the data.</w:t>
            </w:r>
            <w:r>
              <w:br/>
              <w:t xml:space="preserve">- If </w:t>
            </w:r>
            <w:r w:rsidR="00EE281F">
              <w:t xml:space="preserve">there would be an overlap of a show </w:t>
            </w:r>
            <w:r>
              <w:t xml:space="preserve">in the range </w:t>
            </w:r>
            <w:r w:rsidR="00EE281F">
              <w:t xml:space="preserve">given, </w:t>
            </w:r>
            <w:r w:rsidR="00270E15">
              <w:t>show an error and go to step 3. Otherwise, show a success.</w:t>
            </w:r>
          </w:p>
        </w:tc>
      </w:tr>
    </w:tbl>
    <w:p w14:paraId="03AC761C" w14:textId="4A154BF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08A8F1C" w14:textId="77777777" w:rsidTr="007D3D8E">
        <w:tc>
          <w:tcPr>
            <w:tcW w:w="9350" w:type="dxa"/>
            <w:gridSpan w:val="2"/>
          </w:tcPr>
          <w:p w14:paraId="62D355AC" w14:textId="2BB14A7C" w:rsidR="00812340" w:rsidRPr="00481E49" w:rsidRDefault="00812340" w:rsidP="007D3D8E">
            <w:pPr>
              <w:rPr>
                <w:b/>
              </w:rPr>
            </w:pPr>
            <w:r w:rsidRPr="00481E49">
              <w:rPr>
                <w:b/>
              </w:rPr>
              <w:t>#11</w:t>
            </w:r>
            <w:r w:rsidR="00481E49" w:rsidRPr="00481E49">
              <w:rPr>
                <w:b/>
              </w:rPr>
              <w:t xml:space="preserve"> – List all shows</w:t>
            </w:r>
          </w:p>
        </w:tc>
      </w:tr>
      <w:tr w:rsidR="00812340" w14:paraId="482D3F88" w14:textId="77777777" w:rsidTr="007D3D8E">
        <w:tc>
          <w:tcPr>
            <w:tcW w:w="4675" w:type="dxa"/>
          </w:tcPr>
          <w:p w14:paraId="3EA10707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29779ED" w14:textId="77777777" w:rsidR="00812340" w:rsidRDefault="00812340" w:rsidP="007D3D8E">
            <w:r>
              <w:t>System</w:t>
            </w:r>
          </w:p>
        </w:tc>
      </w:tr>
      <w:tr w:rsidR="00812340" w14:paraId="6D7635C5" w14:textId="77777777" w:rsidTr="007D3D8E">
        <w:tc>
          <w:tcPr>
            <w:tcW w:w="4675" w:type="dxa"/>
          </w:tcPr>
          <w:p w14:paraId="0AEB145C" w14:textId="3DDD8DC3" w:rsidR="00812340" w:rsidRDefault="005702DA" w:rsidP="004C05AD">
            <w:pPr>
              <w:pStyle w:val="ListParagraph"/>
              <w:numPr>
                <w:ilvl w:val="0"/>
                <w:numId w:val="12"/>
              </w:numPr>
            </w:pPr>
            <w:r>
              <w:t xml:space="preserve">The clerk/manager </w:t>
            </w:r>
            <w:r w:rsidR="00031A44">
              <w:t>wants to see all the shows they have and requests the system.</w:t>
            </w:r>
          </w:p>
        </w:tc>
        <w:tc>
          <w:tcPr>
            <w:tcW w:w="4675" w:type="dxa"/>
          </w:tcPr>
          <w:p w14:paraId="7778B9A0" w14:textId="77777777" w:rsidR="00812340" w:rsidRDefault="00812340" w:rsidP="007D3D8E"/>
        </w:tc>
      </w:tr>
      <w:tr w:rsidR="00812340" w14:paraId="4A9E0384" w14:textId="77777777" w:rsidTr="007D3D8E">
        <w:tc>
          <w:tcPr>
            <w:tcW w:w="4675" w:type="dxa"/>
          </w:tcPr>
          <w:p w14:paraId="6AF9B023" w14:textId="77777777" w:rsidR="00812340" w:rsidRDefault="00812340" w:rsidP="007D3D8E"/>
        </w:tc>
        <w:tc>
          <w:tcPr>
            <w:tcW w:w="4675" w:type="dxa"/>
          </w:tcPr>
          <w:p w14:paraId="07E72C60" w14:textId="096316C6" w:rsidR="00812340" w:rsidRDefault="00812340" w:rsidP="004C05AD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</w:t>
            </w:r>
            <w:r w:rsidR="00031A44">
              <w:t xml:space="preserve">shows all the </w:t>
            </w:r>
            <w:r w:rsidR="008B2027">
              <w:t>shows with their dates.</w:t>
            </w:r>
          </w:p>
        </w:tc>
      </w:tr>
    </w:tbl>
    <w:p w14:paraId="2E11255E" w14:textId="2AF9B1FA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C9CED1C" w14:textId="77777777" w:rsidTr="007D3D8E">
        <w:tc>
          <w:tcPr>
            <w:tcW w:w="9350" w:type="dxa"/>
            <w:gridSpan w:val="2"/>
          </w:tcPr>
          <w:p w14:paraId="14C1DF37" w14:textId="18E64861" w:rsidR="00812340" w:rsidRPr="0011701B" w:rsidRDefault="00812340" w:rsidP="007D3D8E">
            <w:pPr>
              <w:rPr>
                <w:b/>
              </w:rPr>
            </w:pPr>
            <w:r w:rsidRPr="0011701B">
              <w:rPr>
                <w:b/>
              </w:rPr>
              <w:t>#12</w:t>
            </w:r>
            <w:r w:rsidR="008B2027" w:rsidRPr="0011701B">
              <w:rPr>
                <w:b/>
              </w:rPr>
              <w:t xml:space="preserve"> </w:t>
            </w:r>
            <w:r w:rsidR="00D67E70" w:rsidRPr="0011701B">
              <w:rPr>
                <w:b/>
              </w:rPr>
              <w:t>–</w:t>
            </w:r>
            <w:r w:rsidR="008B2027" w:rsidRPr="0011701B">
              <w:rPr>
                <w:b/>
              </w:rPr>
              <w:t xml:space="preserve"> </w:t>
            </w:r>
            <w:r w:rsidR="00D67E70" w:rsidRPr="0011701B">
              <w:rPr>
                <w:b/>
              </w:rPr>
              <w:t>Store Data</w:t>
            </w:r>
          </w:p>
        </w:tc>
      </w:tr>
      <w:tr w:rsidR="00812340" w14:paraId="4971B604" w14:textId="77777777" w:rsidTr="007D3D8E">
        <w:tc>
          <w:tcPr>
            <w:tcW w:w="4675" w:type="dxa"/>
          </w:tcPr>
          <w:p w14:paraId="5B414AD9" w14:textId="77777777" w:rsidR="00812340" w:rsidRDefault="00812340" w:rsidP="007D3D8E">
            <w:r>
              <w:lastRenderedPageBreak/>
              <w:t>Actor</w:t>
            </w:r>
          </w:p>
        </w:tc>
        <w:tc>
          <w:tcPr>
            <w:tcW w:w="4675" w:type="dxa"/>
          </w:tcPr>
          <w:p w14:paraId="72E15473" w14:textId="77777777" w:rsidR="00812340" w:rsidRDefault="00812340" w:rsidP="007D3D8E">
            <w:r>
              <w:t>System</w:t>
            </w:r>
          </w:p>
        </w:tc>
      </w:tr>
      <w:tr w:rsidR="00812340" w14:paraId="492A3C51" w14:textId="77777777" w:rsidTr="007D3D8E">
        <w:tc>
          <w:tcPr>
            <w:tcW w:w="4675" w:type="dxa"/>
          </w:tcPr>
          <w:p w14:paraId="2A608335" w14:textId="740265F0" w:rsidR="00812340" w:rsidRDefault="006C3F63" w:rsidP="004C05AD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22091C">
              <w:t>clerk/</w:t>
            </w:r>
            <w:r>
              <w:t>manager</w:t>
            </w:r>
            <w:r w:rsidR="00051B08">
              <w:t xml:space="preserve"> requests </w:t>
            </w:r>
            <w:r w:rsidR="00EF13A4">
              <w:t xml:space="preserve">the system </w:t>
            </w:r>
            <w:r w:rsidR="00051B08">
              <w:t>to save the data captured today</w:t>
            </w:r>
            <w:r w:rsidR="00EF13A4">
              <w:t>.</w:t>
            </w:r>
          </w:p>
        </w:tc>
        <w:tc>
          <w:tcPr>
            <w:tcW w:w="4675" w:type="dxa"/>
          </w:tcPr>
          <w:p w14:paraId="5396543B" w14:textId="77777777" w:rsidR="00812340" w:rsidRDefault="00812340" w:rsidP="007D3D8E"/>
        </w:tc>
      </w:tr>
      <w:tr w:rsidR="00812340" w14:paraId="2456691B" w14:textId="77777777" w:rsidTr="007D3D8E">
        <w:tc>
          <w:tcPr>
            <w:tcW w:w="4675" w:type="dxa"/>
          </w:tcPr>
          <w:p w14:paraId="7458C3F1" w14:textId="77777777" w:rsidR="00812340" w:rsidRDefault="00812340" w:rsidP="007D3D8E"/>
        </w:tc>
        <w:tc>
          <w:tcPr>
            <w:tcW w:w="4675" w:type="dxa"/>
          </w:tcPr>
          <w:p w14:paraId="0C61F090" w14:textId="653B21A6" w:rsidR="00812340" w:rsidRDefault="00812340" w:rsidP="004C05AD">
            <w:pPr>
              <w:pStyle w:val="ListParagraph"/>
              <w:numPr>
                <w:ilvl w:val="0"/>
                <w:numId w:val="14"/>
              </w:numPr>
            </w:pPr>
            <w:del w:id="61" w:author="David Tran" w:date="2018-06-21T19:43:00Z">
              <w:r w:rsidDel="00E9065A">
                <w:delText xml:space="preserve">The system saves the </w:delText>
              </w:r>
              <w:r w:rsidR="00804385" w:rsidDel="00E9065A">
                <w:delText xml:space="preserve">all </w:delText>
              </w:r>
              <w:r w:rsidDel="00E9065A">
                <w:delText>data</w:delText>
              </w:r>
              <w:r w:rsidR="00804385" w:rsidDel="00E9065A">
                <w:delText xml:space="preserve"> onto disk.</w:delText>
              </w:r>
            </w:del>
            <w:ins w:id="62" w:author="David Tran" w:date="2018-06-21T19:43:00Z">
              <w:r w:rsidR="00E9065A">
                <w:t>Asks administrator where to store data.</w:t>
              </w:r>
            </w:ins>
          </w:p>
        </w:tc>
      </w:tr>
      <w:tr w:rsidR="00E9065A" w14:paraId="3D4D8805" w14:textId="77777777" w:rsidTr="007D3D8E">
        <w:trPr>
          <w:ins w:id="63" w:author="David Tran" w:date="2018-06-21T19:42:00Z"/>
        </w:trPr>
        <w:tc>
          <w:tcPr>
            <w:tcW w:w="4675" w:type="dxa"/>
          </w:tcPr>
          <w:p w14:paraId="2276B51E" w14:textId="2D27547F" w:rsidR="00E9065A" w:rsidRDefault="00E9065A">
            <w:pPr>
              <w:pStyle w:val="ListParagraph"/>
              <w:numPr>
                <w:ilvl w:val="0"/>
                <w:numId w:val="14"/>
              </w:numPr>
              <w:rPr>
                <w:ins w:id="64" w:author="David Tran" w:date="2018-06-21T19:42:00Z"/>
              </w:rPr>
              <w:pPrChange w:id="65" w:author="David Tran" w:date="2018-06-21T19:42:00Z">
                <w:pPr/>
              </w:pPrChange>
            </w:pPr>
            <w:ins w:id="66" w:author="David Tran" w:date="2018-06-21T19:43:00Z">
              <w:r>
                <w:t xml:space="preserve">Clerk/manager chooses </w:t>
              </w:r>
              <w:r w:rsidR="009156F9">
                <w:t>a disk location</w:t>
              </w:r>
            </w:ins>
          </w:p>
        </w:tc>
        <w:tc>
          <w:tcPr>
            <w:tcW w:w="4675" w:type="dxa"/>
          </w:tcPr>
          <w:p w14:paraId="3F0EFEB0" w14:textId="77777777" w:rsidR="00E9065A" w:rsidRDefault="00E9065A">
            <w:pPr>
              <w:pStyle w:val="ListParagraph"/>
              <w:rPr>
                <w:ins w:id="67" w:author="David Tran" w:date="2018-06-21T19:42:00Z"/>
              </w:rPr>
              <w:pPrChange w:id="68" w:author="David Tran" w:date="2018-06-21T19:42:00Z">
                <w:pPr>
                  <w:pStyle w:val="ListParagraph"/>
                  <w:numPr>
                    <w:numId w:val="14"/>
                  </w:numPr>
                  <w:ind w:hanging="360"/>
                </w:pPr>
              </w:pPrChange>
            </w:pPr>
          </w:p>
        </w:tc>
      </w:tr>
      <w:tr w:rsidR="00E9065A" w14:paraId="1679523C" w14:textId="77777777" w:rsidTr="007D3D8E">
        <w:trPr>
          <w:ins w:id="69" w:author="David Tran" w:date="2018-06-21T19:42:00Z"/>
        </w:trPr>
        <w:tc>
          <w:tcPr>
            <w:tcW w:w="4675" w:type="dxa"/>
          </w:tcPr>
          <w:p w14:paraId="5746FF5B" w14:textId="77777777" w:rsidR="00E9065A" w:rsidRDefault="00E9065A" w:rsidP="007D3D8E">
            <w:pPr>
              <w:rPr>
                <w:ins w:id="70" w:author="David Tran" w:date="2018-06-21T19:42:00Z"/>
              </w:rPr>
            </w:pPr>
          </w:p>
        </w:tc>
        <w:tc>
          <w:tcPr>
            <w:tcW w:w="4675" w:type="dxa"/>
          </w:tcPr>
          <w:p w14:paraId="59BF2EF5" w14:textId="36875A3D" w:rsidR="00E9065A" w:rsidRDefault="009156F9" w:rsidP="004C05AD">
            <w:pPr>
              <w:pStyle w:val="ListParagraph"/>
              <w:numPr>
                <w:ilvl w:val="0"/>
                <w:numId w:val="14"/>
              </w:numPr>
              <w:rPr>
                <w:ins w:id="71" w:author="David Tran" w:date="2018-06-21T19:42:00Z"/>
              </w:rPr>
            </w:pPr>
            <w:ins w:id="72" w:author="David Tran" w:date="2018-06-21T19:43:00Z">
              <w:r>
                <w:t>System stores all data on disk</w:t>
              </w:r>
            </w:ins>
          </w:p>
        </w:tc>
      </w:tr>
    </w:tbl>
    <w:p w14:paraId="482D8130" w14:textId="57453B7B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7A0E5B9" w14:textId="77777777" w:rsidTr="007D3D8E">
        <w:tc>
          <w:tcPr>
            <w:tcW w:w="9350" w:type="dxa"/>
            <w:gridSpan w:val="2"/>
          </w:tcPr>
          <w:p w14:paraId="40354B92" w14:textId="0B6A0F25" w:rsidR="00812340" w:rsidRPr="00566B4A" w:rsidRDefault="00812340" w:rsidP="007D3D8E">
            <w:pPr>
              <w:rPr>
                <w:b/>
              </w:rPr>
            </w:pPr>
            <w:r w:rsidRPr="00566B4A">
              <w:rPr>
                <w:b/>
              </w:rPr>
              <w:t>#13</w:t>
            </w:r>
            <w:r w:rsidR="008E5357" w:rsidRPr="00566B4A">
              <w:rPr>
                <w:b/>
              </w:rPr>
              <w:t xml:space="preserve"> – Retrieve Data</w:t>
            </w:r>
          </w:p>
        </w:tc>
      </w:tr>
      <w:tr w:rsidR="00812340" w14:paraId="58CC9E73" w14:textId="77777777" w:rsidTr="007D3D8E">
        <w:tc>
          <w:tcPr>
            <w:tcW w:w="4675" w:type="dxa"/>
          </w:tcPr>
          <w:p w14:paraId="5299C133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F9596F1" w14:textId="77777777" w:rsidR="00812340" w:rsidRDefault="00812340" w:rsidP="007D3D8E">
            <w:r>
              <w:t>System</w:t>
            </w:r>
          </w:p>
        </w:tc>
      </w:tr>
      <w:tr w:rsidR="00812340" w14:paraId="3CEFBF8F" w14:textId="77777777" w:rsidTr="007D3D8E">
        <w:tc>
          <w:tcPr>
            <w:tcW w:w="4675" w:type="dxa"/>
          </w:tcPr>
          <w:p w14:paraId="3CE78834" w14:textId="1A774E82" w:rsidR="00812340" w:rsidRDefault="00812340" w:rsidP="004C05AD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="008E5357">
              <w:t xml:space="preserve">clerk/manager requests to </w:t>
            </w:r>
            <w:r w:rsidR="002F5E59">
              <w:t xml:space="preserve">retrieve </w:t>
            </w:r>
            <w:r w:rsidR="00753C2B">
              <w:t>data</w:t>
            </w:r>
            <w:r w:rsidR="00EF13A4">
              <w:t xml:space="preserve"> </w:t>
            </w:r>
            <w:r w:rsidR="00896919">
              <w:t xml:space="preserve">to </w:t>
            </w:r>
            <w:r w:rsidR="00EF13A4">
              <w:t>the system.</w:t>
            </w:r>
          </w:p>
        </w:tc>
        <w:tc>
          <w:tcPr>
            <w:tcW w:w="4675" w:type="dxa"/>
          </w:tcPr>
          <w:p w14:paraId="19611859" w14:textId="77777777" w:rsidR="00812340" w:rsidRDefault="00812340" w:rsidP="007D3D8E"/>
        </w:tc>
      </w:tr>
      <w:tr w:rsidR="00E26727" w14:paraId="421A0FE0" w14:textId="77777777" w:rsidTr="007D3D8E">
        <w:trPr>
          <w:ins w:id="73" w:author="David Tran" w:date="2018-06-21T19:44:00Z"/>
        </w:trPr>
        <w:tc>
          <w:tcPr>
            <w:tcW w:w="4675" w:type="dxa"/>
          </w:tcPr>
          <w:p w14:paraId="0C64F432" w14:textId="77777777" w:rsidR="00E26727" w:rsidRDefault="00E26727">
            <w:pPr>
              <w:pStyle w:val="ListParagraph"/>
              <w:rPr>
                <w:ins w:id="74" w:author="David Tran" w:date="2018-06-21T19:44:00Z"/>
              </w:rPr>
              <w:pPrChange w:id="75" w:author="David Tran" w:date="2018-06-21T19:44:00Z">
                <w:pPr>
                  <w:pStyle w:val="ListParagraph"/>
                  <w:numPr>
                    <w:numId w:val="13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17F8E29B" w14:textId="6D6E54FE" w:rsidR="00E26727" w:rsidRDefault="00782196">
            <w:pPr>
              <w:pStyle w:val="ListParagraph"/>
              <w:numPr>
                <w:ilvl w:val="0"/>
                <w:numId w:val="13"/>
              </w:numPr>
              <w:rPr>
                <w:ins w:id="76" w:author="David Tran" w:date="2018-06-21T19:44:00Z"/>
              </w:rPr>
              <w:pPrChange w:id="77" w:author="David Tran" w:date="2018-06-21T19:44:00Z">
                <w:pPr/>
              </w:pPrChange>
            </w:pPr>
            <w:ins w:id="78" w:author="David Tran" w:date="2018-06-21T19:52:00Z">
              <w:r>
                <w:t>If system finds data</w:t>
              </w:r>
            </w:ins>
            <w:ins w:id="79" w:author="David Tran" w:date="2018-06-21T19:53:00Z">
              <w:r w:rsidR="008B7AA5">
                <w:t>, the system loads found data</w:t>
              </w:r>
            </w:ins>
            <w:ins w:id="80" w:author="David Tran" w:date="2018-06-21T19:57:00Z">
              <w:r w:rsidR="00215301">
                <w:t xml:space="preserve"> and goes to step 6</w:t>
              </w:r>
            </w:ins>
            <w:ins w:id="81" w:author="David Tran" w:date="2018-06-21T19:53:00Z">
              <w:r w:rsidR="008B7AA5">
                <w:t>. Otherwise, s</w:t>
              </w:r>
            </w:ins>
            <w:ins w:id="82" w:author="David Tran" w:date="2018-06-21T19:44:00Z">
              <w:r w:rsidR="00574B71">
                <w:t>ystem requests location of data.</w:t>
              </w:r>
            </w:ins>
          </w:p>
        </w:tc>
      </w:tr>
      <w:tr w:rsidR="00E26727" w14:paraId="370A0474" w14:textId="77777777" w:rsidTr="007D3D8E">
        <w:trPr>
          <w:ins w:id="83" w:author="David Tran" w:date="2018-06-21T19:44:00Z"/>
        </w:trPr>
        <w:tc>
          <w:tcPr>
            <w:tcW w:w="4675" w:type="dxa"/>
          </w:tcPr>
          <w:p w14:paraId="32D03BBC" w14:textId="68A5EBAB" w:rsidR="00E26727" w:rsidRDefault="00574B71" w:rsidP="004C05AD">
            <w:pPr>
              <w:pStyle w:val="ListParagraph"/>
              <w:numPr>
                <w:ilvl w:val="0"/>
                <w:numId w:val="13"/>
              </w:numPr>
              <w:rPr>
                <w:ins w:id="84" w:author="David Tran" w:date="2018-06-21T19:44:00Z"/>
              </w:rPr>
            </w:pPr>
            <w:ins w:id="85" w:author="David Tran" w:date="2018-06-21T19:44:00Z">
              <w:r>
                <w:t>Clerk/manag</w:t>
              </w:r>
            </w:ins>
            <w:ins w:id="86" w:author="David Tran" w:date="2018-06-21T19:45:00Z">
              <w:r>
                <w:t xml:space="preserve">er </w:t>
              </w:r>
            </w:ins>
            <w:ins w:id="87" w:author="David Tran" w:date="2018-06-21T19:53:00Z">
              <w:r w:rsidR="00205E37">
                <w:t>picks location of data</w:t>
              </w:r>
            </w:ins>
          </w:p>
        </w:tc>
        <w:tc>
          <w:tcPr>
            <w:tcW w:w="4675" w:type="dxa"/>
          </w:tcPr>
          <w:p w14:paraId="79907CA0" w14:textId="77777777" w:rsidR="00E26727" w:rsidRDefault="00E26727" w:rsidP="007D3D8E">
            <w:pPr>
              <w:rPr>
                <w:ins w:id="88" w:author="David Tran" w:date="2018-06-21T19:44:00Z"/>
              </w:rPr>
            </w:pPr>
          </w:p>
        </w:tc>
      </w:tr>
      <w:tr w:rsidR="00812340" w14:paraId="64F1568F" w14:textId="77777777" w:rsidTr="007D3D8E">
        <w:tc>
          <w:tcPr>
            <w:tcW w:w="4675" w:type="dxa"/>
          </w:tcPr>
          <w:p w14:paraId="5494B7C0" w14:textId="77777777" w:rsidR="00812340" w:rsidRDefault="00812340" w:rsidP="007D3D8E"/>
        </w:tc>
        <w:tc>
          <w:tcPr>
            <w:tcW w:w="4675" w:type="dxa"/>
          </w:tcPr>
          <w:p w14:paraId="685A22AE" w14:textId="03F8568A" w:rsidR="00812340" w:rsidRDefault="00812340" w:rsidP="004C05AD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</w:t>
            </w:r>
            <w:r w:rsidR="0019669E">
              <w:t>attempts to find previous stored data</w:t>
            </w:r>
            <w:r w:rsidR="00F755A6">
              <w:t xml:space="preserve">, </w:t>
            </w:r>
            <w:del w:id="89" w:author="David Tran" w:date="2018-06-21T19:57:00Z">
              <w:r w:rsidR="00F755A6" w:rsidDel="0050596C">
                <w:delText>otherwise it will start empty</w:delText>
              </w:r>
            </w:del>
            <w:ins w:id="90" w:author="David Tran" w:date="2018-06-21T19:57:00Z">
              <w:r w:rsidR="0050596C">
                <w:t>if not found go to step 2</w:t>
              </w:r>
            </w:ins>
            <w:r w:rsidR="00F755A6">
              <w:t>.</w:t>
            </w:r>
          </w:p>
        </w:tc>
      </w:tr>
      <w:tr w:rsidR="0050596C" w14:paraId="475A367B" w14:textId="77777777" w:rsidTr="007D3D8E">
        <w:trPr>
          <w:ins w:id="91" w:author="David Tran" w:date="2018-06-21T19:58:00Z"/>
        </w:trPr>
        <w:tc>
          <w:tcPr>
            <w:tcW w:w="4675" w:type="dxa"/>
          </w:tcPr>
          <w:p w14:paraId="06C5632F" w14:textId="77777777" w:rsidR="0050596C" w:rsidRDefault="0050596C" w:rsidP="007D3D8E">
            <w:pPr>
              <w:rPr>
                <w:ins w:id="92" w:author="David Tran" w:date="2018-06-21T19:58:00Z"/>
              </w:rPr>
            </w:pPr>
          </w:p>
        </w:tc>
        <w:tc>
          <w:tcPr>
            <w:tcW w:w="4675" w:type="dxa"/>
          </w:tcPr>
          <w:p w14:paraId="5D7AB40D" w14:textId="6380D957" w:rsidR="0050596C" w:rsidRDefault="00B36162" w:rsidP="004C05AD">
            <w:pPr>
              <w:pStyle w:val="ListParagraph"/>
              <w:numPr>
                <w:ilvl w:val="0"/>
                <w:numId w:val="13"/>
              </w:numPr>
              <w:rPr>
                <w:ins w:id="93" w:author="David Tran" w:date="2018-06-21T19:58:00Z"/>
              </w:rPr>
            </w:pPr>
            <w:ins w:id="94" w:author="David Tran" w:date="2018-06-21T19:58:00Z">
              <w:r>
                <w:t xml:space="preserve">System </w:t>
              </w:r>
            </w:ins>
            <w:ins w:id="95" w:author="David Tran" w:date="2018-06-21T20:10:00Z">
              <w:r w:rsidR="004553B6">
                <w:t>starts</w:t>
              </w:r>
            </w:ins>
          </w:p>
        </w:tc>
      </w:tr>
    </w:tbl>
    <w:p w14:paraId="1607B19B" w14:textId="275C8E73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236E61AD" w14:textId="77777777" w:rsidTr="007D3D8E">
        <w:tc>
          <w:tcPr>
            <w:tcW w:w="9350" w:type="dxa"/>
            <w:gridSpan w:val="2"/>
          </w:tcPr>
          <w:p w14:paraId="1913B0B2" w14:textId="6D451F97" w:rsidR="00812340" w:rsidRPr="004231BD" w:rsidRDefault="00812340" w:rsidP="007D3D8E">
            <w:pPr>
              <w:rPr>
                <w:b/>
              </w:rPr>
            </w:pPr>
            <w:r w:rsidRPr="004231BD">
              <w:rPr>
                <w:b/>
              </w:rPr>
              <w:t>#14</w:t>
            </w:r>
            <w:r w:rsidR="00C12F23" w:rsidRPr="004231BD">
              <w:rPr>
                <w:b/>
              </w:rPr>
              <w:t xml:space="preserve"> – Help</w:t>
            </w:r>
          </w:p>
        </w:tc>
      </w:tr>
      <w:tr w:rsidR="00812340" w14:paraId="775E3BBF" w14:textId="77777777" w:rsidTr="007D3D8E">
        <w:tc>
          <w:tcPr>
            <w:tcW w:w="4675" w:type="dxa"/>
          </w:tcPr>
          <w:p w14:paraId="5CA5E87C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3D4D78E" w14:textId="77777777" w:rsidR="00812340" w:rsidRDefault="00812340" w:rsidP="007D3D8E">
            <w:r>
              <w:t>System</w:t>
            </w:r>
          </w:p>
        </w:tc>
      </w:tr>
      <w:tr w:rsidR="00812340" w14:paraId="16649FDA" w14:textId="77777777" w:rsidTr="007D3D8E">
        <w:tc>
          <w:tcPr>
            <w:tcW w:w="4675" w:type="dxa"/>
          </w:tcPr>
          <w:p w14:paraId="7527146E" w14:textId="16F5CF07" w:rsidR="00812340" w:rsidRDefault="00C12F23">
            <w:pPr>
              <w:pStyle w:val="ListParagraph"/>
              <w:numPr>
                <w:ilvl w:val="0"/>
                <w:numId w:val="16"/>
              </w:numPr>
              <w:pPrChange w:id="96" w:author="David Tran" w:date="2018-06-21T20:10:00Z">
                <w:pPr/>
              </w:pPrChange>
            </w:pPr>
            <w:r>
              <w:t xml:space="preserve">The </w:t>
            </w:r>
            <w:r w:rsidR="00407130">
              <w:t xml:space="preserve">clerk/manager requests </w:t>
            </w:r>
            <w:r w:rsidR="00983486">
              <w:t>to show information on how to use the system.</w:t>
            </w:r>
          </w:p>
        </w:tc>
        <w:tc>
          <w:tcPr>
            <w:tcW w:w="4675" w:type="dxa"/>
          </w:tcPr>
          <w:p w14:paraId="7747BE83" w14:textId="77777777" w:rsidR="00812340" w:rsidRDefault="00812340" w:rsidP="007D3D8E"/>
        </w:tc>
      </w:tr>
      <w:tr w:rsidR="00812340" w14:paraId="4A394EF6" w14:textId="77777777" w:rsidTr="007D3D8E">
        <w:tc>
          <w:tcPr>
            <w:tcW w:w="4675" w:type="dxa"/>
          </w:tcPr>
          <w:p w14:paraId="2D553634" w14:textId="77777777" w:rsidR="00812340" w:rsidRDefault="00812340" w:rsidP="007D3D8E"/>
        </w:tc>
        <w:tc>
          <w:tcPr>
            <w:tcW w:w="4675" w:type="dxa"/>
          </w:tcPr>
          <w:p w14:paraId="390D31B9" w14:textId="200FE71B" w:rsidR="00812340" w:rsidRDefault="00812340">
            <w:pPr>
              <w:pStyle w:val="ListParagraph"/>
              <w:numPr>
                <w:ilvl w:val="0"/>
                <w:numId w:val="16"/>
              </w:numPr>
              <w:pPrChange w:id="97" w:author="David Tran" w:date="2018-06-21T20:10:00Z">
                <w:pPr/>
              </w:pPrChange>
            </w:pPr>
            <w:r>
              <w:t xml:space="preserve">The system </w:t>
            </w:r>
            <w:r w:rsidR="00983486">
              <w:t xml:space="preserve">shows </w:t>
            </w:r>
            <w:r w:rsidR="009D7F44">
              <w:t>information on how to use the system.</w:t>
            </w:r>
          </w:p>
        </w:tc>
      </w:tr>
    </w:tbl>
    <w:p w14:paraId="24D1A0D4" w14:textId="77777777" w:rsidR="00812340" w:rsidRDefault="00812340"/>
    <w:sectPr w:rsidR="0081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1C647" w14:textId="77777777" w:rsidR="0080009D" w:rsidRDefault="0080009D" w:rsidP="006A5C6B">
      <w:pPr>
        <w:spacing w:after="0" w:line="240" w:lineRule="auto"/>
      </w:pPr>
      <w:r>
        <w:separator/>
      </w:r>
    </w:p>
  </w:endnote>
  <w:endnote w:type="continuationSeparator" w:id="0">
    <w:p w14:paraId="10E7F152" w14:textId="77777777" w:rsidR="0080009D" w:rsidRDefault="0080009D" w:rsidP="006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CD2ED" w14:textId="77777777" w:rsidR="0080009D" w:rsidRDefault="0080009D" w:rsidP="006A5C6B">
      <w:pPr>
        <w:spacing w:after="0" w:line="240" w:lineRule="auto"/>
      </w:pPr>
      <w:r>
        <w:separator/>
      </w:r>
    </w:p>
  </w:footnote>
  <w:footnote w:type="continuationSeparator" w:id="0">
    <w:p w14:paraId="4FD73AE8" w14:textId="77777777" w:rsidR="0080009D" w:rsidRDefault="0080009D" w:rsidP="006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A6F"/>
    <w:multiLevelType w:val="hybridMultilevel"/>
    <w:tmpl w:val="7C5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30A5"/>
    <w:multiLevelType w:val="hybridMultilevel"/>
    <w:tmpl w:val="7C5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AF2"/>
    <w:multiLevelType w:val="hybridMultilevel"/>
    <w:tmpl w:val="A0C6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D765C"/>
    <w:multiLevelType w:val="hybridMultilevel"/>
    <w:tmpl w:val="564E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7611D"/>
    <w:multiLevelType w:val="hybridMultilevel"/>
    <w:tmpl w:val="C80C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6ED9"/>
    <w:multiLevelType w:val="hybridMultilevel"/>
    <w:tmpl w:val="8F226F92"/>
    <w:lvl w:ilvl="0" w:tplc="7D9AE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C2"/>
    <w:multiLevelType w:val="hybridMultilevel"/>
    <w:tmpl w:val="1D42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B5C17"/>
    <w:multiLevelType w:val="hybridMultilevel"/>
    <w:tmpl w:val="7688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3FBA"/>
    <w:multiLevelType w:val="hybridMultilevel"/>
    <w:tmpl w:val="64C6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20E"/>
    <w:multiLevelType w:val="hybridMultilevel"/>
    <w:tmpl w:val="2CC007B4"/>
    <w:lvl w:ilvl="0" w:tplc="1452CD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65A3E"/>
    <w:multiLevelType w:val="hybridMultilevel"/>
    <w:tmpl w:val="652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6C38"/>
    <w:multiLevelType w:val="hybridMultilevel"/>
    <w:tmpl w:val="0BA8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A583D"/>
    <w:multiLevelType w:val="hybridMultilevel"/>
    <w:tmpl w:val="7144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0DCF"/>
    <w:multiLevelType w:val="hybridMultilevel"/>
    <w:tmpl w:val="9180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137F1"/>
    <w:multiLevelType w:val="hybridMultilevel"/>
    <w:tmpl w:val="5076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06183"/>
    <w:multiLevelType w:val="hybridMultilevel"/>
    <w:tmpl w:val="B2E0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0"/>
  </w:num>
  <w:num w:numId="5">
    <w:abstractNumId w:val="15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3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ard Lilli">
    <w15:presenceInfo w15:providerId="None" w15:userId="Richard Lilli"/>
  </w15:person>
  <w15:person w15:author="David Tran">
    <w15:presenceInfo w15:providerId="None" w15:userId="David 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40"/>
    <w:rsid w:val="0000723C"/>
    <w:rsid w:val="00010A19"/>
    <w:rsid w:val="00031A44"/>
    <w:rsid w:val="00051B08"/>
    <w:rsid w:val="00061B22"/>
    <w:rsid w:val="000743CC"/>
    <w:rsid w:val="000B23D3"/>
    <w:rsid w:val="000E302F"/>
    <w:rsid w:val="0010622C"/>
    <w:rsid w:val="0011701B"/>
    <w:rsid w:val="00142487"/>
    <w:rsid w:val="0019669E"/>
    <w:rsid w:val="001977BA"/>
    <w:rsid w:val="001B16E7"/>
    <w:rsid w:val="001C2E85"/>
    <w:rsid w:val="001C6CEE"/>
    <w:rsid w:val="001F3909"/>
    <w:rsid w:val="00205E37"/>
    <w:rsid w:val="00215301"/>
    <w:rsid w:val="0022091C"/>
    <w:rsid w:val="00270E15"/>
    <w:rsid w:val="0027572C"/>
    <w:rsid w:val="002F5E59"/>
    <w:rsid w:val="00305143"/>
    <w:rsid w:val="003064BB"/>
    <w:rsid w:val="00311499"/>
    <w:rsid w:val="00320958"/>
    <w:rsid w:val="00354090"/>
    <w:rsid w:val="003578CC"/>
    <w:rsid w:val="00363617"/>
    <w:rsid w:val="00380634"/>
    <w:rsid w:val="00390A7A"/>
    <w:rsid w:val="003A0A5E"/>
    <w:rsid w:val="003D3F88"/>
    <w:rsid w:val="003D4AA6"/>
    <w:rsid w:val="003D5A5B"/>
    <w:rsid w:val="004037F0"/>
    <w:rsid w:val="00404C7B"/>
    <w:rsid w:val="00407130"/>
    <w:rsid w:val="004231BD"/>
    <w:rsid w:val="00435C00"/>
    <w:rsid w:val="004423AD"/>
    <w:rsid w:val="004553B6"/>
    <w:rsid w:val="00476DD9"/>
    <w:rsid w:val="00481777"/>
    <w:rsid w:val="00481E49"/>
    <w:rsid w:val="004B60C9"/>
    <w:rsid w:val="004C05AD"/>
    <w:rsid w:val="004D1252"/>
    <w:rsid w:val="004D295D"/>
    <w:rsid w:val="004E1E64"/>
    <w:rsid w:val="0050596C"/>
    <w:rsid w:val="00506087"/>
    <w:rsid w:val="0051679E"/>
    <w:rsid w:val="00534479"/>
    <w:rsid w:val="00562AD8"/>
    <w:rsid w:val="00562B09"/>
    <w:rsid w:val="00566B4A"/>
    <w:rsid w:val="00566EC2"/>
    <w:rsid w:val="005702DA"/>
    <w:rsid w:val="00574B71"/>
    <w:rsid w:val="005750D3"/>
    <w:rsid w:val="0059470B"/>
    <w:rsid w:val="005C4A7C"/>
    <w:rsid w:val="005D2C1E"/>
    <w:rsid w:val="00600BC7"/>
    <w:rsid w:val="00605749"/>
    <w:rsid w:val="00610F77"/>
    <w:rsid w:val="00635CC4"/>
    <w:rsid w:val="00641910"/>
    <w:rsid w:val="0064307E"/>
    <w:rsid w:val="0064322E"/>
    <w:rsid w:val="00682C99"/>
    <w:rsid w:val="006A5C6B"/>
    <w:rsid w:val="006C3F63"/>
    <w:rsid w:val="0071127D"/>
    <w:rsid w:val="00714D41"/>
    <w:rsid w:val="00722552"/>
    <w:rsid w:val="00724AF4"/>
    <w:rsid w:val="00730E15"/>
    <w:rsid w:val="00753C2B"/>
    <w:rsid w:val="00760B5B"/>
    <w:rsid w:val="00782196"/>
    <w:rsid w:val="007C7E40"/>
    <w:rsid w:val="007D3D8E"/>
    <w:rsid w:val="0080009D"/>
    <w:rsid w:val="00804385"/>
    <w:rsid w:val="00812340"/>
    <w:rsid w:val="008361DA"/>
    <w:rsid w:val="00844E35"/>
    <w:rsid w:val="00847E1E"/>
    <w:rsid w:val="008500F1"/>
    <w:rsid w:val="008658D9"/>
    <w:rsid w:val="008713E8"/>
    <w:rsid w:val="00896919"/>
    <w:rsid w:val="008B2027"/>
    <w:rsid w:val="008B7AA5"/>
    <w:rsid w:val="008E5357"/>
    <w:rsid w:val="008F61B3"/>
    <w:rsid w:val="00913908"/>
    <w:rsid w:val="009156F9"/>
    <w:rsid w:val="00922F3B"/>
    <w:rsid w:val="00933AD2"/>
    <w:rsid w:val="009411A4"/>
    <w:rsid w:val="009726A4"/>
    <w:rsid w:val="0098234F"/>
    <w:rsid w:val="00983486"/>
    <w:rsid w:val="009C00F4"/>
    <w:rsid w:val="009D50B1"/>
    <w:rsid w:val="009D7F44"/>
    <w:rsid w:val="009F5213"/>
    <w:rsid w:val="00A204A1"/>
    <w:rsid w:val="00A6431F"/>
    <w:rsid w:val="00A773EC"/>
    <w:rsid w:val="00A86EF5"/>
    <w:rsid w:val="00AB4022"/>
    <w:rsid w:val="00AD7013"/>
    <w:rsid w:val="00AF25A4"/>
    <w:rsid w:val="00B023EC"/>
    <w:rsid w:val="00B2199E"/>
    <w:rsid w:val="00B269F1"/>
    <w:rsid w:val="00B30AB9"/>
    <w:rsid w:val="00B36162"/>
    <w:rsid w:val="00B422E7"/>
    <w:rsid w:val="00B7677F"/>
    <w:rsid w:val="00B76CD7"/>
    <w:rsid w:val="00B83ED7"/>
    <w:rsid w:val="00B8427E"/>
    <w:rsid w:val="00B918CF"/>
    <w:rsid w:val="00B93A81"/>
    <w:rsid w:val="00BA081D"/>
    <w:rsid w:val="00BB5E99"/>
    <w:rsid w:val="00BC64CC"/>
    <w:rsid w:val="00BD4CFA"/>
    <w:rsid w:val="00BE470D"/>
    <w:rsid w:val="00C12F23"/>
    <w:rsid w:val="00C257D5"/>
    <w:rsid w:val="00C35E32"/>
    <w:rsid w:val="00C43D9B"/>
    <w:rsid w:val="00C572EA"/>
    <w:rsid w:val="00CF7817"/>
    <w:rsid w:val="00D272FE"/>
    <w:rsid w:val="00D67E70"/>
    <w:rsid w:val="00D857F3"/>
    <w:rsid w:val="00DE08E5"/>
    <w:rsid w:val="00DF30FC"/>
    <w:rsid w:val="00E1143F"/>
    <w:rsid w:val="00E17781"/>
    <w:rsid w:val="00E26727"/>
    <w:rsid w:val="00E5040C"/>
    <w:rsid w:val="00E56276"/>
    <w:rsid w:val="00E650A6"/>
    <w:rsid w:val="00E84575"/>
    <w:rsid w:val="00E9065A"/>
    <w:rsid w:val="00E94E3C"/>
    <w:rsid w:val="00EE19A1"/>
    <w:rsid w:val="00EE281F"/>
    <w:rsid w:val="00EF13A4"/>
    <w:rsid w:val="00F12853"/>
    <w:rsid w:val="00F37475"/>
    <w:rsid w:val="00F755A6"/>
    <w:rsid w:val="00FB4F07"/>
    <w:rsid w:val="00FD13F5"/>
    <w:rsid w:val="00FE4166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F7F"/>
  <w15:chartTrackingRefBased/>
  <w15:docId w15:val="{7DA4D49E-6E0C-40DC-9E32-359BC14F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78"/>
    <w:pPr>
      <w:ind w:left="720"/>
      <w:contextualSpacing/>
    </w:pPr>
  </w:style>
  <w:style w:type="paragraph" w:styleId="Revision">
    <w:name w:val="Revision"/>
    <w:hidden/>
    <w:uiPriority w:val="99"/>
    <w:semiHidden/>
    <w:rsid w:val="001F39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6B"/>
  </w:style>
  <w:style w:type="paragraph" w:styleId="Footer">
    <w:name w:val="footer"/>
    <w:basedOn w:val="Normal"/>
    <w:link w:val="FooterChar"/>
    <w:uiPriority w:val="99"/>
    <w:unhideWhenUsed/>
    <w:rsid w:val="006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6B"/>
  </w:style>
  <w:style w:type="paragraph" w:styleId="BalloonText">
    <w:name w:val="Balloon Text"/>
    <w:basedOn w:val="Normal"/>
    <w:link w:val="BalloonTextChar"/>
    <w:uiPriority w:val="99"/>
    <w:semiHidden/>
    <w:unhideWhenUsed/>
    <w:rsid w:val="00B93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10694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Richard Lilli</cp:lastModifiedBy>
  <cp:revision>153</cp:revision>
  <dcterms:created xsi:type="dcterms:W3CDTF">2018-06-14T15:25:00Z</dcterms:created>
  <dcterms:modified xsi:type="dcterms:W3CDTF">2018-06-24T21:40:00Z</dcterms:modified>
</cp:coreProperties>
</file>